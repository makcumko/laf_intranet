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4"/>
        <w:gridCol w:w="4697"/>
      </w:tblGrid>
      <w:tr w:rsidR="00385E7F" w:rsidTr="00AA272B">
        <w:tc>
          <w:tcPr>
            <w:tcW w:w="5210" w:type="dxa"/>
          </w:tcPr>
          <w:p w:rsidR="00385E7F" w:rsidRDefault="00385E7F" w:rsidP="00AA272B">
            <w:pPr>
              <w:pStyle w:val="a3"/>
              <w:pBdr>
                <w:bottom w:val="none" w:sz="0" w:space="0" w:color="auto"/>
              </w:pBdr>
              <w:jc w:val="center"/>
              <w:rPr>
                <w:sz w:val="32"/>
                <w:szCs w:val="36"/>
              </w:rPr>
            </w:pPr>
            <w:r>
              <w:object w:dxaOrig="11772" w:dyaOrig="56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9.25pt;height:72.75pt" o:ole="">
                  <v:imagedata r:id="rId9" o:title=""/>
                </v:shape>
                <o:OLEObject Type="Embed" ProgID="CorelDraw.Graphic.15" ShapeID="_x0000_i1025" DrawAspect="Content" ObjectID="_1436168045" r:id="rId10"/>
              </w:object>
            </w:r>
          </w:p>
        </w:tc>
        <w:tc>
          <w:tcPr>
            <w:tcW w:w="5211" w:type="dxa"/>
          </w:tcPr>
          <w:p w:rsidR="00385E7F" w:rsidRDefault="00385E7F" w:rsidP="00AA272B">
            <w:pPr>
              <w:jc w:val="center"/>
              <w:rPr>
                <w:b/>
                <w:sz w:val="32"/>
                <w:szCs w:val="32"/>
              </w:rPr>
            </w:pPr>
          </w:p>
          <w:p w:rsidR="00385E7F" w:rsidRPr="001518D1" w:rsidRDefault="00385E7F" w:rsidP="00AA272B">
            <w:pPr>
              <w:jc w:val="center"/>
              <w:rPr>
                <w:sz w:val="32"/>
                <w:szCs w:val="32"/>
              </w:rPr>
            </w:pPr>
            <w:r w:rsidRPr="001518D1">
              <w:rPr>
                <w:b/>
                <w:sz w:val="32"/>
                <w:szCs w:val="32"/>
                <w:lang w:val="en-US"/>
              </w:rPr>
              <w:t>LAF</w:t>
            </w:r>
            <w:r w:rsidRPr="001518D1">
              <w:rPr>
                <w:sz w:val="32"/>
                <w:szCs w:val="32"/>
              </w:rPr>
              <w:t xml:space="preserve"> </w:t>
            </w:r>
            <w:proofErr w:type="spellStart"/>
            <w:r w:rsidRPr="001518D1">
              <w:rPr>
                <w:b/>
                <w:color w:val="FF0000"/>
                <w:sz w:val="32"/>
                <w:szCs w:val="32"/>
              </w:rPr>
              <w:t>автомаркет</w:t>
            </w:r>
            <w:proofErr w:type="spellEnd"/>
            <w:r w:rsidRPr="001518D1">
              <w:rPr>
                <w:sz w:val="32"/>
                <w:szCs w:val="32"/>
              </w:rPr>
              <w:t xml:space="preserve"> – сервис с человеческим лицом</w:t>
            </w:r>
          </w:p>
        </w:tc>
      </w:tr>
    </w:tbl>
    <w:p w:rsidR="00385E7F" w:rsidRDefault="00385E7F" w:rsidP="00385E7F">
      <w:pPr>
        <w:pStyle w:val="a3"/>
        <w:rPr>
          <w:sz w:val="36"/>
          <w:szCs w:val="36"/>
        </w:rPr>
      </w:pPr>
    </w:p>
    <w:p w:rsidR="00385E7F" w:rsidRDefault="00385E7F" w:rsidP="00385E7F">
      <w:pPr>
        <w:pStyle w:val="a3"/>
        <w:rPr>
          <w:sz w:val="36"/>
          <w:szCs w:val="36"/>
        </w:rPr>
      </w:pPr>
      <w:r w:rsidRPr="00104C6F">
        <w:rPr>
          <w:sz w:val="36"/>
          <w:szCs w:val="36"/>
        </w:rPr>
        <w:t xml:space="preserve">РЕГЛАМЕНТ </w:t>
      </w:r>
      <w:r>
        <w:rPr>
          <w:sz w:val="36"/>
          <w:szCs w:val="36"/>
        </w:rPr>
        <w:t>ОРГАНИЗАЦИИ ЗАКУПОК</w:t>
      </w:r>
    </w:p>
    <w:p w:rsidR="00385E7F" w:rsidRDefault="00385E7F" w:rsidP="00385E7F">
      <w:pPr>
        <w:spacing w:after="0" w:line="240" w:lineRule="auto"/>
      </w:pPr>
    </w:p>
    <w:p w:rsidR="00385E7F" w:rsidRDefault="00385E7F" w:rsidP="00385E7F">
      <w:pPr>
        <w:spacing w:after="0" w:line="240" w:lineRule="auto"/>
      </w:pPr>
      <w:r>
        <w:t xml:space="preserve">УТВЕРЖДЕН: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10"/>
        <w:gridCol w:w="2908"/>
        <w:gridCol w:w="3153"/>
      </w:tblGrid>
      <w:tr w:rsidR="00385E7F" w:rsidRPr="00504E4D" w:rsidTr="00385E7F">
        <w:tc>
          <w:tcPr>
            <w:tcW w:w="3510" w:type="dxa"/>
            <w:shd w:val="clear" w:color="auto" w:fill="FF0000"/>
          </w:tcPr>
          <w:p w:rsidR="00385E7F" w:rsidRPr="00504E4D" w:rsidRDefault="00385E7F" w:rsidP="00AA272B">
            <w:pPr>
              <w:jc w:val="center"/>
              <w:rPr>
                <w:b/>
                <w:color w:val="FFFFFF" w:themeColor="background1"/>
              </w:rPr>
            </w:pPr>
            <w:r w:rsidRPr="00504E4D">
              <w:rPr>
                <w:b/>
                <w:color w:val="FFFFFF" w:themeColor="background1"/>
              </w:rPr>
              <w:t>Ф.И.О. должность</w:t>
            </w:r>
          </w:p>
        </w:tc>
        <w:tc>
          <w:tcPr>
            <w:tcW w:w="2908" w:type="dxa"/>
            <w:shd w:val="clear" w:color="auto" w:fill="FF0000"/>
          </w:tcPr>
          <w:p w:rsidR="00385E7F" w:rsidRPr="00504E4D" w:rsidRDefault="00385E7F" w:rsidP="00AA272B">
            <w:pPr>
              <w:jc w:val="center"/>
              <w:rPr>
                <w:b/>
                <w:color w:val="FFFFFF" w:themeColor="background1"/>
              </w:rPr>
            </w:pPr>
            <w:r w:rsidRPr="00504E4D">
              <w:rPr>
                <w:b/>
                <w:color w:val="FFFFFF" w:themeColor="background1"/>
              </w:rPr>
              <w:t xml:space="preserve">Дата </w:t>
            </w:r>
            <w:r>
              <w:rPr>
                <w:b/>
                <w:color w:val="FFFFFF" w:themeColor="background1"/>
              </w:rPr>
              <w:t>утверждения</w:t>
            </w:r>
          </w:p>
        </w:tc>
        <w:tc>
          <w:tcPr>
            <w:tcW w:w="3153" w:type="dxa"/>
            <w:shd w:val="clear" w:color="auto" w:fill="FF0000"/>
          </w:tcPr>
          <w:p w:rsidR="00385E7F" w:rsidRPr="00504E4D" w:rsidRDefault="00385E7F" w:rsidP="00AA272B">
            <w:pPr>
              <w:jc w:val="center"/>
              <w:rPr>
                <w:b/>
                <w:color w:val="FFFFFF" w:themeColor="background1"/>
              </w:rPr>
            </w:pPr>
            <w:r w:rsidRPr="00504E4D">
              <w:rPr>
                <w:b/>
                <w:color w:val="FFFFFF" w:themeColor="background1"/>
              </w:rPr>
              <w:t>Подпись</w:t>
            </w:r>
          </w:p>
        </w:tc>
      </w:tr>
      <w:tr w:rsidR="00385E7F" w:rsidTr="00385E7F">
        <w:tc>
          <w:tcPr>
            <w:tcW w:w="3510" w:type="dxa"/>
          </w:tcPr>
          <w:p w:rsidR="00385E7F" w:rsidRDefault="00385E7F" w:rsidP="00AA272B">
            <w:r>
              <w:t>Цыпляков П.С. – генеральный директор</w:t>
            </w:r>
          </w:p>
        </w:tc>
        <w:tc>
          <w:tcPr>
            <w:tcW w:w="2908" w:type="dxa"/>
          </w:tcPr>
          <w:p w:rsidR="00385E7F" w:rsidRDefault="00385E7F" w:rsidP="00AA272B"/>
        </w:tc>
        <w:tc>
          <w:tcPr>
            <w:tcW w:w="3153" w:type="dxa"/>
          </w:tcPr>
          <w:p w:rsidR="00385E7F" w:rsidRDefault="00385E7F" w:rsidP="00AA272B"/>
        </w:tc>
      </w:tr>
    </w:tbl>
    <w:p w:rsidR="00385E7F" w:rsidRDefault="00385E7F" w:rsidP="00385E7F">
      <w:pPr>
        <w:spacing w:before="240" w:after="0"/>
      </w:pPr>
      <w:r>
        <w:t>СОГЛАСОВАН: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10"/>
        <w:gridCol w:w="2913"/>
        <w:gridCol w:w="3148"/>
      </w:tblGrid>
      <w:tr w:rsidR="00385E7F" w:rsidRPr="00504E4D" w:rsidTr="00385E7F">
        <w:tc>
          <w:tcPr>
            <w:tcW w:w="3510" w:type="dxa"/>
            <w:shd w:val="clear" w:color="auto" w:fill="FF0000"/>
          </w:tcPr>
          <w:p w:rsidR="00385E7F" w:rsidRPr="00504E4D" w:rsidRDefault="00385E7F" w:rsidP="00AA272B">
            <w:pPr>
              <w:jc w:val="center"/>
              <w:rPr>
                <w:b/>
                <w:color w:val="FFFFFF" w:themeColor="background1"/>
              </w:rPr>
            </w:pPr>
            <w:r w:rsidRPr="00504E4D">
              <w:rPr>
                <w:b/>
                <w:color w:val="FFFFFF" w:themeColor="background1"/>
              </w:rPr>
              <w:t>Ф.И.О. должность</w:t>
            </w:r>
          </w:p>
        </w:tc>
        <w:tc>
          <w:tcPr>
            <w:tcW w:w="2913" w:type="dxa"/>
            <w:shd w:val="clear" w:color="auto" w:fill="FF0000"/>
          </w:tcPr>
          <w:p w:rsidR="00385E7F" w:rsidRPr="00504E4D" w:rsidRDefault="00385E7F" w:rsidP="00AA272B">
            <w:pPr>
              <w:jc w:val="center"/>
              <w:rPr>
                <w:b/>
                <w:color w:val="FFFFFF" w:themeColor="background1"/>
              </w:rPr>
            </w:pPr>
            <w:r w:rsidRPr="00504E4D">
              <w:rPr>
                <w:b/>
                <w:color w:val="FFFFFF" w:themeColor="background1"/>
              </w:rPr>
              <w:t>Дата согласования</w:t>
            </w:r>
          </w:p>
        </w:tc>
        <w:tc>
          <w:tcPr>
            <w:tcW w:w="3148" w:type="dxa"/>
            <w:shd w:val="clear" w:color="auto" w:fill="FF0000"/>
          </w:tcPr>
          <w:p w:rsidR="00385E7F" w:rsidRPr="00504E4D" w:rsidRDefault="00385E7F" w:rsidP="00AA272B">
            <w:pPr>
              <w:jc w:val="center"/>
              <w:rPr>
                <w:b/>
                <w:color w:val="FFFFFF" w:themeColor="background1"/>
              </w:rPr>
            </w:pPr>
            <w:r w:rsidRPr="00504E4D">
              <w:rPr>
                <w:b/>
                <w:color w:val="FFFFFF" w:themeColor="background1"/>
              </w:rPr>
              <w:t>Подпись</w:t>
            </w:r>
          </w:p>
        </w:tc>
      </w:tr>
      <w:tr w:rsidR="00385E7F" w:rsidTr="00385E7F">
        <w:tc>
          <w:tcPr>
            <w:tcW w:w="3510" w:type="dxa"/>
          </w:tcPr>
          <w:p w:rsidR="00385E7F" w:rsidRDefault="00385E7F" w:rsidP="00AA272B">
            <w:r>
              <w:t xml:space="preserve">Смирнова Е. – директор по развитию </w:t>
            </w:r>
          </w:p>
        </w:tc>
        <w:tc>
          <w:tcPr>
            <w:tcW w:w="2913" w:type="dxa"/>
          </w:tcPr>
          <w:p w:rsidR="00385E7F" w:rsidRDefault="00385E7F" w:rsidP="00AA272B"/>
        </w:tc>
        <w:tc>
          <w:tcPr>
            <w:tcW w:w="3148" w:type="dxa"/>
          </w:tcPr>
          <w:p w:rsidR="00385E7F" w:rsidRDefault="00385E7F" w:rsidP="00AA272B"/>
        </w:tc>
      </w:tr>
      <w:tr w:rsidR="00385E7F" w:rsidTr="00385E7F">
        <w:tc>
          <w:tcPr>
            <w:tcW w:w="3510" w:type="dxa"/>
          </w:tcPr>
          <w:p w:rsidR="00385E7F" w:rsidRDefault="00385E7F" w:rsidP="00AA272B">
            <w:r>
              <w:t xml:space="preserve">Рунов В. В. – руководитель </w:t>
            </w:r>
            <w:proofErr w:type="gramStart"/>
            <w:r>
              <w:t>ИТ</w:t>
            </w:r>
            <w:proofErr w:type="gramEnd"/>
            <w:r>
              <w:t xml:space="preserve"> отдела</w:t>
            </w:r>
          </w:p>
        </w:tc>
        <w:tc>
          <w:tcPr>
            <w:tcW w:w="2913" w:type="dxa"/>
          </w:tcPr>
          <w:p w:rsidR="00385E7F" w:rsidRDefault="00385E7F" w:rsidP="00AA272B"/>
        </w:tc>
        <w:tc>
          <w:tcPr>
            <w:tcW w:w="3148" w:type="dxa"/>
          </w:tcPr>
          <w:p w:rsidR="00385E7F" w:rsidRDefault="00385E7F" w:rsidP="00AA272B"/>
        </w:tc>
      </w:tr>
      <w:tr w:rsidR="00385E7F" w:rsidTr="00385E7F">
        <w:tc>
          <w:tcPr>
            <w:tcW w:w="3510" w:type="dxa"/>
          </w:tcPr>
          <w:p w:rsidR="00385E7F" w:rsidRPr="00D83E03" w:rsidRDefault="00385E7F" w:rsidP="00D83E03">
            <w:r>
              <w:t xml:space="preserve">Сенченков Э. – – руководитель отдела </w:t>
            </w:r>
            <w:r w:rsidR="00D83E03" w:rsidRPr="00D83E03">
              <w:t xml:space="preserve"> </w:t>
            </w:r>
            <w:r w:rsidR="00D83E03">
              <w:t>продаж</w:t>
            </w:r>
          </w:p>
        </w:tc>
        <w:tc>
          <w:tcPr>
            <w:tcW w:w="2913" w:type="dxa"/>
          </w:tcPr>
          <w:p w:rsidR="00385E7F" w:rsidRDefault="00385E7F" w:rsidP="00AA272B"/>
        </w:tc>
        <w:tc>
          <w:tcPr>
            <w:tcW w:w="3148" w:type="dxa"/>
          </w:tcPr>
          <w:p w:rsidR="00385E7F" w:rsidRDefault="00385E7F" w:rsidP="00AA272B"/>
        </w:tc>
      </w:tr>
      <w:tr w:rsidR="00385E7F" w:rsidTr="00385E7F">
        <w:tc>
          <w:tcPr>
            <w:tcW w:w="3510" w:type="dxa"/>
          </w:tcPr>
          <w:p w:rsidR="00385E7F" w:rsidRPr="00736086" w:rsidRDefault="00385E7F" w:rsidP="00385E7F">
            <w:r>
              <w:t>Улитина М. – менеджер по закупкам</w:t>
            </w:r>
          </w:p>
        </w:tc>
        <w:tc>
          <w:tcPr>
            <w:tcW w:w="2913" w:type="dxa"/>
          </w:tcPr>
          <w:p w:rsidR="00385E7F" w:rsidRDefault="00385E7F" w:rsidP="00AA272B"/>
        </w:tc>
        <w:tc>
          <w:tcPr>
            <w:tcW w:w="3148" w:type="dxa"/>
          </w:tcPr>
          <w:p w:rsidR="00385E7F" w:rsidRDefault="00385E7F" w:rsidP="00AA272B"/>
        </w:tc>
      </w:tr>
      <w:tr w:rsidR="00385E7F" w:rsidTr="00385E7F">
        <w:tc>
          <w:tcPr>
            <w:tcW w:w="3510" w:type="dxa"/>
          </w:tcPr>
          <w:p w:rsidR="00385E7F" w:rsidRDefault="00385E7F" w:rsidP="00AA272B">
            <w:proofErr w:type="spellStart"/>
            <w:r>
              <w:t>Валынкина</w:t>
            </w:r>
            <w:proofErr w:type="spellEnd"/>
            <w:r>
              <w:t xml:space="preserve"> Н.В. – главный бухгалтер</w:t>
            </w:r>
          </w:p>
        </w:tc>
        <w:tc>
          <w:tcPr>
            <w:tcW w:w="2913" w:type="dxa"/>
          </w:tcPr>
          <w:p w:rsidR="00385E7F" w:rsidRDefault="00385E7F" w:rsidP="00AA272B"/>
        </w:tc>
        <w:tc>
          <w:tcPr>
            <w:tcW w:w="3148" w:type="dxa"/>
          </w:tcPr>
          <w:p w:rsidR="00385E7F" w:rsidRDefault="00385E7F" w:rsidP="00AA272B"/>
        </w:tc>
      </w:tr>
      <w:tr w:rsidR="00385E7F" w:rsidTr="00385E7F">
        <w:tc>
          <w:tcPr>
            <w:tcW w:w="3510" w:type="dxa"/>
          </w:tcPr>
          <w:p w:rsidR="00385E7F" w:rsidRDefault="00385E7F" w:rsidP="00AA272B">
            <w:r>
              <w:t>Цыплякова А.П. – бизнес-аналитик</w:t>
            </w:r>
          </w:p>
        </w:tc>
        <w:tc>
          <w:tcPr>
            <w:tcW w:w="2913" w:type="dxa"/>
          </w:tcPr>
          <w:p w:rsidR="00385E7F" w:rsidRDefault="00385E7F" w:rsidP="00AA272B"/>
        </w:tc>
        <w:tc>
          <w:tcPr>
            <w:tcW w:w="3148" w:type="dxa"/>
          </w:tcPr>
          <w:p w:rsidR="00385E7F" w:rsidRDefault="00385E7F" w:rsidP="00AA272B"/>
        </w:tc>
      </w:tr>
    </w:tbl>
    <w:p w:rsidR="00E31EE5" w:rsidRDefault="00E31EE5" w:rsidP="00385E7F"/>
    <w:p w:rsidR="00E31EE5" w:rsidRDefault="00E31EE5" w:rsidP="00E31EE5">
      <w: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99437944"/>
        <w:docPartObj>
          <w:docPartGallery w:val="Table of Contents"/>
          <w:docPartUnique/>
        </w:docPartObj>
      </w:sdtPr>
      <w:sdtEndPr/>
      <w:sdtContent>
        <w:p w:rsidR="00BE1F4C" w:rsidRDefault="00BE1F4C">
          <w:pPr>
            <w:pStyle w:val="ac"/>
          </w:pPr>
          <w:r>
            <w:t>Содержание</w:t>
          </w:r>
        </w:p>
        <w:p w:rsidR="00252B3D" w:rsidRDefault="00BE1F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931567" w:history="1">
            <w:r w:rsidR="00252B3D" w:rsidRPr="00A643BE">
              <w:rPr>
                <w:rStyle w:val="ad"/>
                <w:noProof/>
              </w:rPr>
              <w:t>Назначение документа</w:t>
            </w:r>
            <w:r w:rsidR="00252B3D">
              <w:rPr>
                <w:noProof/>
                <w:webHidden/>
              </w:rPr>
              <w:tab/>
            </w:r>
            <w:r w:rsidR="00252B3D">
              <w:rPr>
                <w:noProof/>
                <w:webHidden/>
              </w:rPr>
              <w:fldChar w:fldCharType="begin"/>
            </w:r>
            <w:r w:rsidR="00252B3D">
              <w:rPr>
                <w:noProof/>
                <w:webHidden/>
              </w:rPr>
              <w:instrText xml:space="preserve"> PAGEREF _Toc361931567 \h </w:instrText>
            </w:r>
            <w:r w:rsidR="00252B3D">
              <w:rPr>
                <w:noProof/>
                <w:webHidden/>
              </w:rPr>
            </w:r>
            <w:r w:rsidR="00252B3D">
              <w:rPr>
                <w:noProof/>
                <w:webHidden/>
              </w:rPr>
              <w:fldChar w:fldCharType="separate"/>
            </w:r>
            <w:r w:rsidR="00252B3D">
              <w:rPr>
                <w:noProof/>
                <w:webHidden/>
              </w:rPr>
              <w:t>3</w:t>
            </w:r>
            <w:r w:rsidR="00252B3D">
              <w:rPr>
                <w:noProof/>
                <w:webHidden/>
              </w:rPr>
              <w:fldChar w:fldCharType="end"/>
            </w:r>
          </w:hyperlink>
        </w:p>
        <w:p w:rsidR="00252B3D" w:rsidRDefault="009F456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1931568" w:history="1">
            <w:r w:rsidR="00252B3D" w:rsidRPr="00A643BE">
              <w:rPr>
                <w:rStyle w:val="ad"/>
                <w:noProof/>
              </w:rPr>
              <w:t>Роли</w:t>
            </w:r>
            <w:r w:rsidR="00252B3D">
              <w:rPr>
                <w:noProof/>
                <w:webHidden/>
              </w:rPr>
              <w:tab/>
            </w:r>
            <w:r w:rsidR="00252B3D">
              <w:rPr>
                <w:noProof/>
                <w:webHidden/>
              </w:rPr>
              <w:fldChar w:fldCharType="begin"/>
            </w:r>
            <w:r w:rsidR="00252B3D">
              <w:rPr>
                <w:noProof/>
                <w:webHidden/>
              </w:rPr>
              <w:instrText xml:space="preserve"> PAGEREF _Toc361931568 \h </w:instrText>
            </w:r>
            <w:r w:rsidR="00252B3D">
              <w:rPr>
                <w:noProof/>
                <w:webHidden/>
              </w:rPr>
            </w:r>
            <w:r w:rsidR="00252B3D">
              <w:rPr>
                <w:noProof/>
                <w:webHidden/>
              </w:rPr>
              <w:fldChar w:fldCharType="separate"/>
            </w:r>
            <w:r w:rsidR="00252B3D">
              <w:rPr>
                <w:noProof/>
                <w:webHidden/>
              </w:rPr>
              <w:t>3</w:t>
            </w:r>
            <w:r w:rsidR="00252B3D">
              <w:rPr>
                <w:noProof/>
                <w:webHidden/>
              </w:rPr>
              <w:fldChar w:fldCharType="end"/>
            </w:r>
          </w:hyperlink>
        </w:p>
        <w:p w:rsidR="00252B3D" w:rsidRDefault="009F456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1931569" w:history="1">
            <w:r w:rsidR="00252B3D" w:rsidRPr="00A643BE">
              <w:rPr>
                <w:rStyle w:val="ad"/>
                <w:noProof/>
              </w:rPr>
              <w:t>Перечень документации</w:t>
            </w:r>
            <w:r w:rsidR="00252B3D">
              <w:rPr>
                <w:noProof/>
                <w:webHidden/>
              </w:rPr>
              <w:tab/>
            </w:r>
            <w:r w:rsidR="00252B3D">
              <w:rPr>
                <w:noProof/>
                <w:webHidden/>
              </w:rPr>
              <w:fldChar w:fldCharType="begin"/>
            </w:r>
            <w:r w:rsidR="00252B3D">
              <w:rPr>
                <w:noProof/>
                <w:webHidden/>
              </w:rPr>
              <w:instrText xml:space="preserve"> PAGEREF _Toc361931569 \h </w:instrText>
            </w:r>
            <w:r w:rsidR="00252B3D">
              <w:rPr>
                <w:noProof/>
                <w:webHidden/>
              </w:rPr>
            </w:r>
            <w:r w:rsidR="00252B3D">
              <w:rPr>
                <w:noProof/>
                <w:webHidden/>
              </w:rPr>
              <w:fldChar w:fldCharType="separate"/>
            </w:r>
            <w:r w:rsidR="00252B3D">
              <w:rPr>
                <w:noProof/>
                <w:webHidden/>
              </w:rPr>
              <w:t>3</w:t>
            </w:r>
            <w:r w:rsidR="00252B3D">
              <w:rPr>
                <w:noProof/>
                <w:webHidden/>
              </w:rPr>
              <w:fldChar w:fldCharType="end"/>
            </w:r>
          </w:hyperlink>
        </w:p>
        <w:p w:rsidR="00252B3D" w:rsidRDefault="009F456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1931570" w:history="1">
            <w:r w:rsidR="00252B3D" w:rsidRPr="00A643BE">
              <w:rPr>
                <w:rStyle w:val="ad"/>
                <w:noProof/>
              </w:rPr>
              <w:t>Закупка товара на удаленном складе</w:t>
            </w:r>
            <w:r w:rsidR="00252B3D">
              <w:rPr>
                <w:noProof/>
                <w:webHidden/>
              </w:rPr>
              <w:tab/>
            </w:r>
            <w:r w:rsidR="00252B3D">
              <w:rPr>
                <w:noProof/>
                <w:webHidden/>
              </w:rPr>
              <w:fldChar w:fldCharType="begin"/>
            </w:r>
            <w:r w:rsidR="00252B3D">
              <w:rPr>
                <w:noProof/>
                <w:webHidden/>
              </w:rPr>
              <w:instrText xml:space="preserve"> PAGEREF _Toc361931570 \h </w:instrText>
            </w:r>
            <w:r w:rsidR="00252B3D">
              <w:rPr>
                <w:noProof/>
                <w:webHidden/>
              </w:rPr>
            </w:r>
            <w:r w:rsidR="00252B3D">
              <w:rPr>
                <w:noProof/>
                <w:webHidden/>
              </w:rPr>
              <w:fldChar w:fldCharType="separate"/>
            </w:r>
            <w:r w:rsidR="00252B3D">
              <w:rPr>
                <w:noProof/>
                <w:webHidden/>
              </w:rPr>
              <w:t>4</w:t>
            </w:r>
            <w:r w:rsidR="00252B3D">
              <w:rPr>
                <w:noProof/>
                <w:webHidden/>
              </w:rPr>
              <w:fldChar w:fldCharType="end"/>
            </w:r>
          </w:hyperlink>
        </w:p>
        <w:p w:rsidR="00252B3D" w:rsidRDefault="009F456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1931571" w:history="1">
            <w:r w:rsidR="00252B3D" w:rsidRPr="00A643BE">
              <w:rPr>
                <w:rStyle w:val="ad"/>
                <w:noProof/>
              </w:rPr>
              <w:t>Загрузка прайса удаленных складов</w:t>
            </w:r>
            <w:r w:rsidR="00252B3D">
              <w:rPr>
                <w:noProof/>
                <w:webHidden/>
              </w:rPr>
              <w:tab/>
            </w:r>
            <w:r w:rsidR="00252B3D">
              <w:rPr>
                <w:noProof/>
                <w:webHidden/>
              </w:rPr>
              <w:fldChar w:fldCharType="begin"/>
            </w:r>
            <w:r w:rsidR="00252B3D">
              <w:rPr>
                <w:noProof/>
                <w:webHidden/>
              </w:rPr>
              <w:instrText xml:space="preserve"> PAGEREF _Toc361931571 \h </w:instrText>
            </w:r>
            <w:r w:rsidR="00252B3D">
              <w:rPr>
                <w:noProof/>
                <w:webHidden/>
              </w:rPr>
            </w:r>
            <w:r w:rsidR="00252B3D">
              <w:rPr>
                <w:noProof/>
                <w:webHidden/>
              </w:rPr>
              <w:fldChar w:fldCharType="separate"/>
            </w:r>
            <w:r w:rsidR="00252B3D">
              <w:rPr>
                <w:noProof/>
                <w:webHidden/>
              </w:rPr>
              <w:t>6</w:t>
            </w:r>
            <w:r w:rsidR="00252B3D">
              <w:rPr>
                <w:noProof/>
                <w:webHidden/>
              </w:rPr>
              <w:fldChar w:fldCharType="end"/>
            </w:r>
          </w:hyperlink>
        </w:p>
        <w:p w:rsidR="00252B3D" w:rsidRDefault="009F456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61931572" w:history="1">
            <w:r w:rsidR="00252B3D" w:rsidRPr="00A643BE">
              <w:rPr>
                <w:rStyle w:val="ad"/>
                <w:noProof/>
              </w:rPr>
              <w:t>Загрузка номенклатуры поставщика</w:t>
            </w:r>
            <w:r w:rsidR="00252B3D">
              <w:rPr>
                <w:noProof/>
                <w:webHidden/>
              </w:rPr>
              <w:tab/>
            </w:r>
            <w:r w:rsidR="00252B3D">
              <w:rPr>
                <w:noProof/>
                <w:webHidden/>
              </w:rPr>
              <w:fldChar w:fldCharType="begin"/>
            </w:r>
            <w:r w:rsidR="00252B3D">
              <w:rPr>
                <w:noProof/>
                <w:webHidden/>
              </w:rPr>
              <w:instrText xml:space="preserve"> PAGEREF _Toc361931572 \h </w:instrText>
            </w:r>
            <w:r w:rsidR="00252B3D">
              <w:rPr>
                <w:noProof/>
                <w:webHidden/>
              </w:rPr>
            </w:r>
            <w:r w:rsidR="00252B3D">
              <w:rPr>
                <w:noProof/>
                <w:webHidden/>
              </w:rPr>
              <w:fldChar w:fldCharType="separate"/>
            </w:r>
            <w:r w:rsidR="00252B3D">
              <w:rPr>
                <w:noProof/>
                <w:webHidden/>
              </w:rPr>
              <w:t>7</w:t>
            </w:r>
            <w:r w:rsidR="00252B3D">
              <w:rPr>
                <w:noProof/>
                <w:webHidden/>
              </w:rPr>
              <w:fldChar w:fldCharType="end"/>
            </w:r>
          </w:hyperlink>
        </w:p>
        <w:p w:rsidR="00BE1F4C" w:rsidRDefault="00BE1F4C">
          <w:r>
            <w:rPr>
              <w:b/>
              <w:bCs/>
            </w:rPr>
            <w:fldChar w:fldCharType="end"/>
          </w:r>
        </w:p>
      </w:sdtContent>
    </w:sdt>
    <w:p w:rsidR="00165D4F" w:rsidRDefault="00165D4F">
      <w:r>
        <w:br w:type="page"/>
      </w:r>
    </w:p>
    <w:p w:rsidR="00165D4F" w:rsidRPr="00942DC4" w:rsidRDefault="00165D4F" w:rsidP="00942DC4">
      <w:pPr>
        <w:pStyle w:val="1"/>
      </w:pPr>
      <w:bookmarkStart w:id="1" w:name="_Toc361931567"/>
      <w:r w:rsidRPr="00942DC4">
        <w:lastRenderedPageBreak/>
        <w:t>Назначение документа</w:t>
      </w:r>
      <w:bookmarkEnd w:id="1"/>
    </w:p>
    <w:p w:rsidR="00165D4F" w:rsidRDefault="0021041F" w:rsidP="00165D4F">
      <w:r>
        <w:t>Данный регламент устанавливает правила работы отдела закупок, включая операции закупки товаров, загрузки прайс-листов Поставщиков и</w:t>
      </w:r>
      <w:r w:rsidR="00E812DC">
        <w:t xml:space="preserve"> загрузку номенклатуры в базу.</w:t>
      </w:r>
    </w:p>
    <w:p w:rsidR="00165D4F" w:rsidRPr="00165D4F" w:rsidRDefault="00165D4F">
      <w:pPr>
        <w:pStyle w:val="1"/>
        <w:pPrChange w:id="2" w:author="Alexandra Tsyplyakova" w:date="2013-07-11T11:29:00Z">
          <w:pPr>
            <w:pStyle w:val="2"/>
          </w:pPr>
        </w:pPrChange>
      </w:pPr>
      <w:bookmarkStart w:id="3" w:name="_Toc361324584"/>
      <w:bookmarkStart w:id="4" w:name="_Toc361931568"/>
      <w:r w:rsidRPr="00165D4F">
        <w:t>Роли</w:t>
      </w:r>
      <w:bookmarkEnd w:id="3"/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48"/>
        <w:gridCol w:w="3394"/>
        <w:gridCol w:w="2013"/>
      </w:tblGrid>
      <w:tr w:rsidR="00165D4F" w:rsidTr="00AA272B">
        <w:tc>
          <w:tcPr>
            <w:tcW w:w="3348" w:type="dxa"/>
            <w:shd w:val="clear" w:color="auto" w:fill="FF0000"/>
          </w:tcPr>
          <w:p w:rsidR="00165D4F" w:rsidRPr="00053508" w:rsidRDefault="00165D4F" w:rsidP="00AA272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Роли</w:t>
            </w:r>
            <w:r w:rsidRPr="00053508">
              <w:rPr>
                <w:b/>
                <w:color w:val="FFFFFF" w:themeColor="background1"/>
              </w:rPr>
              <w:t>:</w:t>
            </w:r>
          </w:p>
        </w:tc>
        <w:tc>
          <w:tcPr>
            <w:tcW w:w="3394" w:type="dxa"/>
            <w:shd w:val="clear" w:color="auto" w:fill="FF0000"/>
          </w:tcPr>
          <w:p w:rsidR="00165D4F" w:rsidRPr="007B6C0A" w:rsidRDefault="00165D4F" w:rsidP="00AA272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Зона ответственности:</w:t>
            </w:r>
          </w:p>
        </w:tc>
        <w:tc>
          <w:tcPr>
            <w:tcW w:w="2013" w:type="dxa"/>
            <w:shd w:val="clear" w:color="auto" w:fill="FF0000"/>
          </w:tcPr>
          <w:p w:rsidR="00165D4F" w:rsidRPr="00053508" w:rsidRDefault="00165D4F" w:rsidP="00AA272B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Местный номер:</w:t>
            </w:r>
          </w:p>
        </w:tc>
      </w:tr>
      <w:tr w:rsidR="00165D4F" w:rsidTr="00AA272B">
        <w:tc>
          <w:tcPr>
            <w:tcW w:w="3348" w:type="dxa"/>
          </w:tcPr>
          <w:p w:rsidR="00165D4F" w:rsidRPr="00154696" w:rsidRDefault="00165D4F" w:rsidP="00AA272B">
            <w:pPr>
              <w:rPr>
                <w:lang w:val="en-US"/>
              </w:rPr>
            </w:pPr>
            <w:r>
              <w:t>руководитель отдела продуктового маркетинга</w:t>
            </w:r>
          </w:p>
        </w:tc>
        <w:tc>
          <w:tcPr>
            <w:tcW w:w="3394" w:type="dxa"/>
          </w:tcPr>
          <w:p w:rsidR="00165D4F" w:rsidRDefault="00165D4F" w:rsidP="00165D4F">
            <w:ins w:id="5" w:author="selena" w:date="2013-07-11T10:52:00Z">
              <w:r>
                <w:t xml:space="preserve">Организация и контроль всех процессов </w:t>
              </w:r>
            </w:ins>
            <w:r>
              <w:t>закупки</w:t>
            </w:r>
          </w:p>
        </w:tc>
        <w:tc>
          <w:tcPr>
            <w:tcW w:w="2013" w:type="dxa"/>
          </w:tcPr>
          <w:p w:rsidR="00165D4F" w:rsidRPr="00165D4F" w:rsidRDefault="00165D4F" w:rsidP="00AA272B">
            <w:r>
              <w:t>2003</w:t>
            </w:r>
          </w:p>
        </w:tc>
      </w:tr>
      <w:tr w:rsidR="00165D4F" w:rsidTr="00AA272B">
        <w:tc>
          <w:tcPr>
            <w:tcW w:w="3348" w:type="dxa"/>
          </w:tcPr>
          <w:p w:rsidR="00165D4F" w:rsidRPr="00053508" w:rsidRDefault="00165D4F" w:rsidP="00AA272B">
            <w:pPr>
              <w:rPr>
                <w:lang w:val="en-US"/>
              </w:rPr>
            </w:pPr>
            <w:r>
              <w:t>Менеджер по закупкам</w:t>
            </w:r>
          </w:p>
        </w:tc>
        <w:tc>
          <w:tcPr>
            <w:tcW w:w="3394" w:type="dxa"/>
          </w:tcPr>
          <w:p w:rsidR="00165D4F" w:rsidRDefault="00165D4F" w:rsidP="00AA272B">
            <w:r>
              <w:t>Закупка у поставщика</w:t>
            </w:r>
          </w:p>
          <w:p w:rsidR="00165D4F" w:rsidRPr="006C71A2" w:rsidRDefault="00165D4F" w:rsidP="00AA272B">
            <w:r>
              <w:t>Загрузка прайсов поставщиков</w:t>
            </w:r>
          </w:p>
          <w:p w:rsidR="00165D4F" w:rsidRDefault="00165D4F" w:rsidP="00AA272B"/>
        </w:tc>
        <w:tc>
          <w:tcPr>
            <w:tcW w:w="2013" w:type="dxa"/>
          </w:tcPr>
          <w:p w:rsidR="00165D4F" w:rsidRDefault="00165D4F" w:rsidP="00AA272B">
            <w:r>
              <w:t>2030</w:t>
            </w:r>
          </w:p>
        </w:tc>
      </w:tr>
    </w:tbl>
    <w:p w:rsidR="00942DC4" w:rsidRDefault="00942DC4" w:rsidP="00942DC4"/>
    <w:p w:rsidR="00942DC4" w:rsidRDefault="00942DC4" w:rsidP="00942DC4">
      <w:pPr>
        <w:pStyle w:val="1"/>
      </w:pPr>
      <w:bookmarkStart w:id="6" w:name="_Toc361324586"/>
      <w:bookmarkStart w:id="7" w:name="_Toc361931569"/>
      <w:r>
        <w:t>Перечень документации</w:t>
      </w:r>
      <w:bookmarkEnd w:id="6"/>
      <w:bookmarkEnd w:id="7"/>
    </w:p>
    <w:p w:rsidR="00942DC4" w:rsidRDefault="00942DC4" w:rsidP="00942DC4">
      <w:r>
        <w:t xml:space="preserve">Образцы документов приведены в приложении к данному документу.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8"/>
        <w:gridCol w:w="1625"/>
        <w:gridCol w:w="7478"/>
      </w:tblGrid>
      <w:tr w:rsidR="00942DC4" w:rsidTr="00AA272B">
        <w:tc>
          <w:tcPr>
            <w:tcW w:w="468" w:type="dxa"/>
            <w:shd w:val="clear" w:color="auto" w:fill="FF0000"/>
          </w:tcPr>
          <w:p w:rsidR="00942DC4" w:rsidRPr="00253461" w:rsidRDefault="00942DC4" w:rsidP="00AA272B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53461">
              <w:rPr>
                <w:b/>
                <w:color w:val="FFFFFF" w:themeColor="background1"/>
                <w:sz w:val="24"/>
              </w:rPr>
              <w:t>№</w:t>
            </w:r>
          </w:p>
        </w:tc>
        <w:tc>
          <w:tcPr>
            <w:tcW w:w="1625" w:type="dxa"/>
            <w:shd w:val="clear" w:color="auto" w:fill="FF0000"/>
          </w:tcPr>
          <w:p w:rsidR="00942DC4" w:rsidRPr="00253461" w:rsidRDefault="00942DC4" w:rsidP="00AA272B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53461">
              <w:rPr>
                <w:b/>
                <w:color w:val="FFFFFF" w:themeColor="background1"/>
                <w:sz w:val="24"/>
              </w:rPr>
              <w:t>Номер в базе</w:t>
            </w:r>
          </w:p>
        </w:tc>
        <w:tc>
          <w:tcPr>
            <w:tcW w:w="7478" w:type="dxa"/>
            <w:shd w:val="clear" w:color="auto" w:fill="FF0000"/>
          </w:tcPr>
          <w:p w:rsidR="00942DC4" w:rsidRPr="00253461" w:rsidRDefault="00942DC4" w:rsidP="00AA272B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53461">
              <w:rPr>
                <w:b/>
                <w:color w:val="FFFFFF" w:themeColor="background1"/>
                <w:sz w:val="24"/>
              </w:rPr>
              <w:t>Наименование документа</w:t>
            </w:r>
          </w:p>
          <w:p w:rsidR="00942DC4" w:rsidRPr="00253461" w:rsidRDefault="00942DC4" w:rsidP="00AA272B">
            <w:pPr>
              <w:jc w:val="center"/>
              <w:rPr>
                <w:b/>
                <w:color w:val="FFFFFF" w:themeColor="background1"/>
                <w:sz w:val="24"/>
              </w:rPr>
            </w:pPr>
          </w:p>
        </w:tc>
      </w:tr>
      <w:tr w:rsidR="00942DC4" w:rsidTr="00AA272B">
        <w:tc>
          <w:tcPr>
            <w:tcW w:w="468" w:type="dxa"/>
          </w:tcPr>
          <w:p w:rsidR="00942DC4" w:rsidRDefault="00942DC4" w:rsidP="00AA272B"/>
        </w:tc>
        <w:tc>
          <w:tcPr>
            <w:tcW w:w="1625" w:type="dxa"/>
          </w:tcPr>
          <w:p w:rsidR="00942DC4" w:rsidRDefault="00942DC4" w:rsidP="00AA272B">
            <w:r>
              <w:t>-</w:t>
            </w:r>
          </w:p>
        </w:tc>
        <w:tc>
          <w:tcPr>
            <w:tcW w:w="7478" w:type="dxa"/>
          </w:tcPr>
          <w:p w:rsidR="00942DC4" w:rsidRDefault="00942DC4" w:rsidP="00942DC4">
            <w:r>
              <w:t>Товарная накладная от поставщика</w:t>
            </w:r>
          </w:p>
        </w:tc>
      </w:tr>
    </w:tbl>
    <w:p w:rsidR="00942DC4" w:rsidRDefault="00942DC4" w:rsidP="00942DC4">
      <w:pPr>
        <w:pStyle w:val="2"/>
      </w:pPr>
    </w:p>
    <w:p w:rsidR="00BE1F4C" w:rsidRDefault="00BE1F4C" w:rsidP="00942DC4">
      <w:r>
        <w:br w:type="page"/>
      </w:r>
    </w:p>
    <w:p w:rsidR="00E31EE5" w:rsidRDefault="00E31EE5" w:rsidP="00E31EE5">
      <w:pPr>
        <w:pStyle w:val="1"/>
      </w:pPr>
      <w:bookmarkStart w:id="8" w:name="_Toc361931570"/>
      <w:r>
        <w:lastRenderedPageBreak/>
        <w:t>Закупка товара на удаленном складе</w:t>
      </w:r>
      <w:bookmarkEnd w:id="8"/>
    </w:p>
    <w:p w:rsidR="00AA272B" w:rsidRDefault="00AA272B" w:rsidP="00AA272B">
      <w:pPr>
        <w:pStyle w:val="4"/>
      </w:pPr>
      <w:r>
        <w:t>Схема процесса:</w:t>
      </w:r>
    </w:p>
    <w:p w:rsidR="00942DC4" w:rsidRDefault="00AA272B" w:rsidP="00AA272B">
      <w:pPr>
        <w:rPr>
          <w:ins w:id="9" w:author="selena" w:date="2013-07-11T10:55:00Z"/>
        </w:rPr>
      </w:pPr>
      <w:r>
        <w:object w:dxaOrig="10979" w:dyaOrig="12523">
          <v:shape id="_x0000_i1026" type="#_x0000_t75" style="width:468pt;height:533.25pt" o:ole="">
            <v:imagedata r:id="rId11" o:title=""/>
          </v:shape>
          <o:OLEObject Type="Embed" ProgID="Visio.Drawing.11" ShapeID="_x0000_i1026" DrawAspect="Content" ObjectID="_1436168046" r:id="rId12"/>
        </w:object>
      </w:r>
      <w:del w:id="10" w:author="Alexandra Tsyplyakova" w:date="2013-07-11T13:24:00Z">
        <w:r w:rsidR="00942DC4" w:rsidDel="0069581F">
          <w:object w:dxaOrig="11149" w:dyaOrig="6727">
            <v:shape id="_x0000_i1027" type="#_x0000_t75" style="width:468pt;height:282pt" o:ole="">
              <v:imagedata r:id="rId13" o:title=""/>
            </v:shape>
            <o:OLEObject Type="Embed" ProgID="Visio.Drawing.11" ShapeID="_x0000_i1027" DrawAspect="Content" ObjectID="_1436168047" r:id="rId14"/>
          </w:object>
        </w:r>
      </w:del>
      <w:ins w:id="11" w:author="selena" w:date="2013-07-11T10:53:00Z">
        <w:del w:id="12" w:author="Alexandra Tsyplyakova" w:date="2013-07-11T13:24:00Z">
          <w:r w:rsidR="00942DC4" w:rsidDel="0069581F">
            <w:delText xml:space="preserve">Комментарии по схеме: Поставщик приехал </w:delText>
          </w:r>
        </w:del>
      </w:ins>
      <w:ins w:id="13" w:author="selena" w:date="2013-07-11T10:54:00Z">
        <w:del w:id="14" w:author="Alexandra Tsyplyakova" w:date="2013-07-11T13:24:00Z">
          <w:r w:rsidR="00942DC4" w:rsidDel="0069581F">
            <w:delText>–</w:delText>
          </w:r>
        </w:del>
      </w:ins>
      <w:ins w:id="15" w:author="selena" w:date="2013-07-11T10:53:00Z">
        <w:del w:id="16" w:author="Alexandra Tsyplyakova" w:date="2013-07-11T13:24:00Z">
          <w:r w:rsidR="00942DC4" w:rsidDel="0069581F">
            <w:delText xml:space="preserve"> это </w:delText>
          </w:r>
        </w:del>
      </w:ins>
      <w:ins w:id="17" w:author="selena" w:date="2013-07-11T10:54:00Z">
        <w:del w:id="18" w:author="Alexandra Tsyplyakova" w:date="2013-07-11T13:24:00Z">
          <w:r w:rsidR="00942DC4" w:rsidDel="0069581F">
            <w:delText>не документ, это его подтип, а документ здесь Ожидаемый приход.</w:delText>
          </w:r>
        </w:del>
      </w:ins>
    </w:p>
    <w:p w:rsidR="00AA272B" w:rsidRDefault="00AA272B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942DC4" w:rsidDel="0069581F" w:rsidRDefault="00942DC4" w:rsidP="00942DC4">
      <w:pPr>
        <w:rPr>
          <w:ins w:id="19" w:author="selena" w:date="2013-07-11T10:57:00Z"/>
          <w:del w:id="20" w:author="Alexandra Tsyplyakova" w:date="2013-07-11T13:24:00Z"/>
        </w:rPr>
      </w:pPr>
      <w:ins w:id="21" w:author="selena" w:date="2013-07-11T10:55:00Z">
        <w:del w:id="22" w:author="Alexandra Tsyplyakova" w:date="2013-07-11T13:24:00Z">
          <w:r w:rsidDel="0069581F">
            <w:lastRenderedPageBreak/>
            <w:delText xml:space="preserve">Здесь еще фигурируют документы от поставщика – Товарная накладная. Посмотри общую схему, там это отражено, нужно сюда перетащить. </w:delText>
          </w:r>
        </w:del>
      </w:ins>
      <w:ins w:id="23" w:author="selena" w:date="2013-07-11T10:59:00Z">
        <w:del w:id="24" w:author="Alexandra Tsyplyakova" w:date="2013-07-11T13:24:00Z">
          <w:r w:rsidDel="0069581F">
            <w:delText xml:space="preserve"> Нужно зафиксировать, </w:delText>
          </w:r>
        </w:del>
      </w:ins>
      <w:ins w:id="25" w:author="selena" w:date="2013-07-11T11:00:00Z">
        <w:del w:id="26" w:author="Alexandra Tsyplyakova" w:date="2013-07-11T13:24:00Z">
          <w:r w:rsidDel="0069581F">
            <w:delText xml:space="preserve">кто подписывает </w:delText>
          </w:r>
        </w:del>
      </w:ins>
      <w:ins w:id="27" w:author="selena" w:date="2013-07-11T10:59:00Z">
        <w:del w:id="28" w:author="Alexandra Tsyplyakova" w:date="2013-07-11T13:24:00Z">
          <w:r w:rsidDel="0069581F">
            <w:delText>товарную накладную</w:delText>
          </w:r>
        </w:del>
      </w:ins>
      <w:ins w:id="29" w:author="selena" w:date="2013-07-11T11:00:00Z">
        <w:del w:id="30" w:author="Alexandra Tsyplyakova" w:date="2013-07-11T13:24:00Z">
          <w:r w:rsidDel="0069581F">
            <w:delText>.</w:delText>
          </w:r>
        </w:del>
      </w:ins>
    </w:p>
    <w:p w:rsidR="00942DC4" w:rsidRPr="00826DD8" w:rsidDel="0069581F" w:rsidRDefault="00942DC4" w:rsidP="00942DC4">
      <w:pPr>
        <w:rPr>
          <w:del w:id="31" w:author="Alexandra Tsyplyakova" w:date="2013-07-11T13:24:00Z"/>
        </w:rPr>
      </w:pPr>
      <w:ins w:id="32" w:author="selena" w:date="2013-07-11T10:57:00Z">
        <w:del w:id="33" w:author="Alexandra Tsyplyakova" w:date="2013-07-11T13:24:00Z">
          <w:r w:rsidDel="0069581F">
            <w:delText xml:space="preserve">Здесь еще должна быть </w:delText>
          </w:r>
          <w:r w:rsidDel="0069581F">
            <w:rPr>
              <w:lang w:val="en-US"/>
            </w:rPr>
            <w:delText>INVoice</w:delText>
          </w:r>
          <w:r w:rsidRPr="00A72751" w:rsidDel="0069581F">
            <w:rPr>
              <w:rPrChange w:id="34" w:author="selena" w:date="2013-07-11T10:57:00Z">
                <w:rPr>
                  <w:lang w:val="en-US"/>
                </w:rPr>
              </w:rPrChange>
            </w:rPr>
            <w:delText xml:space="preserve"> </w:delText>
          </w:r>
          <w:r w:rsidDel="0069581F">
            <w:rPr>
              <w:lang w:val="en-US"/>
            </w:rPr>
            <w:delText>Income</w:delText>
          </w:r>
        </w:del>
      </w:ins>
    </w:p>
    <w:p w:rsidR="00942DC4" w:rsidRDefault="00942DC4" w:rsidP="00942DC4">
      <w:pPr>
        <w:pStyle w:val="4"/>
      </w:pPr>
      <w:r>
        <w:t>Описание процесса:</w:t>
      </w:r>
    </w:p>
    <w:tbl>
      <w:tblPr>
        <w:tblW w:w="91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1"/>
        <w:gridCol w:w="7229"/>
      </w:tblGrid>
      <w:tr w:rsidR="00942DC4" w:rsidRPr="007442BF" w:rsidTr="00AA272B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DC4" w:rsidRPr="007442BF" w:rsidRDefault="00942DC4" w:rsidP="00AA272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442BF">
              <w:rPr>
                <w:rFonts w:ascii="Times New Roman" w:hAnsi="Times New Roman" w:cs="Times New Roman"/>
                <w:b/>
                <w:sz w:val="20"/>
                <w:szCs w:val="20"/>
              </w:rPr>
              <w:t>Ответственный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DC4" w:rsidRPr="00982390" w:rsidRDefault="00942DC4" w:rsidP="00F6743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del w:id="35" w:author="selena" w:date="2013-07-11T11:08:00Z">
              <w:r w:rsidDel="00982390">
                <w:rPr>
                  <w:rFonts w:ascii="Times New Roman" w:hAnsi="Times New Roman" w:cs="Times New Roman"/>
                  <w:sz w:val="20"/>
                  <w:szCs w:val="20"/>
                </w:rPr>
                <w:delText xml:space="preserve">Сотрудник склада </w:delText>
              </w:r>
              <w:r w:rsidDel="00982390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LAF</w:delText>
              </w:r>
            </w:del>
            <w:r w:rsidR="00F6743E">
              <w:rPr>
                <w:rFonts w:ascii="Times New Roman" w:hAnsi="Times New Roman" w:cs="Times New Roman"/>
                <w:sz w:val="20"/>
                <w:szCs w:val="20"/>
              </w:rPr>
              <w:t>Менеджер по закупкам</w:t>
            </w:r>
          </w:p>
        </w:tc>
      </w:tr>
      <w:tr w:rsidR="00942DC4" w:rsidRPr="007442BF" w:rsidTr="00AA272B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DC4" w:rsidRPr="007442BF" w:rsidRDefault="00942DC4" w:rsidP="00AA272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442BF">
              <w:rPr>
                <w:rFonts w:ascii="Times New Roman" w:hAnsi="Times New Roman" w:cs="Times New Roman"/>
                <w:b/>
                <w:sz w:val="20"/>
                <w:szCs w:val="20"/>
              </w:rPr>
              <w:t>Участники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DC4" w:rsidDel="00387D4E" w:rsidRDefault="00942DC4" w:rsidP="00942DC4">
            <w:pPr>
              <w:pStyle w:val="ae"/>
              <w:numPr>
                <w:ilvl w:val="0"/>
                <w:numId w:val="2"/>
              </w:numPr>
              <w:spacing w:after="0" w:line="240" w:lineRule="auto"/>
              <w:rPr>
                <w:del w:id="36" w:author="Alexandra Tsyplyakova" w:date="2013-07-11T15:35:00Z"/>
                <w:rFonts w:ascii="Times New Roman" w:hAnsi="Times New Roman" w:cs="Times New Roman"/>
                <w:sz w:val="20"/>
                <w:szCs w:val="20"/>
              </w:rPr>
            </w:pPr>
            <w:del w:id="37" w:author="Alexandra Tsyplyakova" w:date="2013-07-11T12:02:00Z">
              <w:r w:rsidDel="00280045">
                <w:rPr>
                  <w:rFonts w:ascii="Times New Roman" w:hAnsi="Times New Roman" w:cs="Times New Roman"/>
                  <w:sz w:val="20"/>
                  <w:szCs w:val="20"/>
                </w:rPr>
                <w:delText xml:space="preserve">Сотрудник </w:delText>
              </w:r>
            </w:del>
            <w:del w:id="38" w:author="Alexandra Tsyplyakova" w:date="2013-07-11T15:35:00Z">
              <w:r w:rsidDel="00387D4E">
                <w:rPr>
                  <w:rFonts w:ascii="Times New Roman" w:hAnsi="Times New Roman" w:cs="Times New Roman"/>
                  <w:sz w:val="20"/>
                  <w:szCs w:val="20"/>
                </w:rPr>
                <w:delText xml:space="preserve">склада </w:delText>
              </w:r>
            </w:del>
            <w:del w:id="39" w:author="Alexandra Tsyplyakova" w:date="2013-07-11T12:02:00Z">
              <w:r w:rsidDel="00280045">
                <w:rPr>
                  <w:rFonts w:ascii="Times New Roman" w:hAnsi="Times New Roman" w:cs="Times New Roman"/>
                  <w:sz w:val="20"/>
                  <w:szCs w:val="20"/>
                </w:rPr>
                <w:delText>РИК</w:delText>
              </w:r>
            </w:del>
            <w:ins w:id="40" w:author="selena" w:date="2013-07-11T11:08:00Z">
              <w:del w:id="41" w:author="Alexandra Tsyplyakova" w:date="2013-07-11T12:02:00Z">
                <w:r w:rsidRPr="00982390" w:rsidDel="00280045">
                  <w:rPr>
                    <w:rFonts w:ascii="Times New Roman" w:hAnsi="Times New Roman" w:cs="Times New Roman"/>
                    <w:sz w:val="20"/>
                    <w:szCs w:val="20"/>
                    <w:rPrChange w:id="42" w:author="selena" w:date="2013-07-11T11:08:00Z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rPrChange>
                  </w:rPr>
                  <w:delText xml:space="preserve"> (</w:delText>
                </w:r>
                <w:r w:rsidDel="00280045">
                  <w:rPr>
                    <w:rFonts w:ascii="Times New Roman" w:hAnsi="Times New Roman" w:cs="Times New Roman"/>
                    <w:sz w:val="20"/>
                    <w:szCs w:val="20"/>
                  </w:rPr>
                  <w:delText>а зачем здесь РИК?)</w:delText>
                </w:r>
              </w:del>
            </w:ins>
          </w:p>
          <w:p w:rsidR="00942DC4" w:rsidRPr="007442BF" w:rsidRDefault="00942DC4" w:rsidP="00942DC4">
            <w:pPr>
              <w:pStyle w:val="ae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2DC4" w:rsidRPr="007442BF" w:rsidTr="00AA272B">
        <w:trPr>
          <w:cantSplit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DC4" w:rsidRPr="007442BF" w:rsidRDefault="00942DC4" w:rsidP="00AA272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442BF">
              <w:rPr>
                <w:rFonts w:ascii="Times New Roman" w:hAnsi="Times New Roman" w:cs="Times New Roman"/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DC4" w:rsidRDefault="00F6743E" w:rsidP="00942DC4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Ultima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Отчет по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подзаказам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приходам</w:t>
            </w:r>
          </w:p>
          <w:p w:rsidR="00F6743E" w:rsidRPr="007442BF" w:rsidRDefault="00F6743E" w:rsidP="00942DC4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Резерв – подтип Закупка у поставщика</w:t>
            </w:r>
          </w:p>
          <w:p w:rsidR="00942DC4" w:rsidRPr="00E95892" w:rsidRDefault="000B0542" w:rsidP="00942DC4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Товарная накладная от поставщика (форма ТОРГ 12)</w:t>
            </w:r>
          </w:p>
        </w:tc>
      </w:tr>
      <w:tr w:rsidR="00942DC4" w:rsidRPr="007442BF" w:rsidTr="00AA272B">
        <w:trPr>
          <w:cantSplit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DC4" w:rsidRPr="007442BF" w:rsidRDefault="00942DC4" w:rsidP="00AA272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442BF">
              <w:rPr>
                <w:rFonts w:ascii="Times New Roman" w:hAnsi="Times New Roman" w:cs="Times New Roman"/>
                <w:b/>
                <w:sz w:val="20"/>
                <w:szCs w:val="20"/>
              </w:rPr>
              <w:t>Выходные данные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DC4" w:rsidRPr="000B0542" w:rsidRDefault="00942DC4" w:rsidP="000B0542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Журнал документов: Приходы – подтип Приход товара</w:t>
            </w:r>
          </w:p>
          <w:p w:rsidR="00942DC4" w:rsidRDefault="00942DC4" w:rsidP="00942DC4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Дочерний документ – </w:t>
            </w:r>
            <w:r w:rsidR="000B0542">
              <w:rPr>
                <w:rFonts w:ascii="Times New Roman" w:hAnsi="Times New Roman" w:cs="Times New Roman"/>
                <w:sz w:val="20"/>
                <w:szCs w:val="20"/>
              </w:rPr>
              <w:t>Заявка на оплату (Журнал документов:</w:t>
            </w:r>
            <w:proofErr w:type="gramEnd"/>
            <w:r w:rsidR="000B054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0B0542">
              <w:rPr>
                <w:rFonts w:ascii="Times New Roman" w:hAnsi="Times New Roman" w:cs="Times New Roman"/>
                <w:sz w:val="20"/>
                <w:szCs w:val="20"/>
              </w:rPr>
              <w:t xml:space="preserve">Заявки на расход денежных средств) </w:t>
            </w:r>
            <w:proofErr w:type="gramEnd"/>
          </w:p>
          <w:p w:rsidR="00942DC4" w:rsidRPr="005E18F1" w:rsidRDefault="000B0542" w:rsidP="00942DC4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Товарная</w:t>
            </w:r>
            <w:r w:rsidR="00942DC4">
              <w:rPr>
                <w:rFonts w:ascii="Times New Roman" w:hAnsi="Times New Roman" w:cs="Times New Roman"/>
                <w:sz w:val="20"/>
                <w:szCs w:val="20"/>
              </w:rPr>
              <w:t xml:space="preserve"> накладная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от поставщика (форма ТОРГ 12) с подписью</w:t>
            </w:r>
          </w:p>
        </w:tc>
      </w:tr>
      <w:tr w:rsidR="00942DC4" w:rsidRPr="007442BF" w:rsidTr="00F6743E">
        <w:trPr>
          <w:cantSplit/>
          <w:trHeight w:val="455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DC4" w:rsidRPr="007442BF" w:rsidRDefault="00942DC4" w:rsidP="00AA272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442BF">
              <w:rPr>
                <w:rFonts w:ascii="Times New Roman" w:hAnsi="Times New Roman" w:cs="Times New Roman"/>
                <w:b/>
                <w:sz w:val="20"/>
                <w:szCs w:val="20"/>
              </w:rPr>
              <w:t>Формы, инструменты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DC4" w:rsidRDefault="00942DC4" w:rsidP="00F6743E">
            <w:pPr>
              <w:pStyle w:val="ae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Ultima</w:t>
            </w:r>
            <w:r w:rsidRPr="00F674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6743E">
              <w:rPr>
                <w:rFonts w:ascii="Times New Roman" w:hAnsi="Times New Roman" w:cs="Times New Roman"/>
                <w:sz w:val="20"/>
                <w:szCs w:val="20"/>
              </w:rPr>
              <w:t xml:space="preserve">– Отчет по </w:t>
            </w:r>
            <w:proofErr w:type="spellStart"/>
            <w:r w:rsidR="00F6743E">
              <w:rPr>
                <w:rFonts w:ascii="Times New Roman" w:hAnsi="Times New Roman" w:cs="Times New Roman"/>
                <w:sz w:val="20"/>
                <w:szCs w:val="20"/>
              </w:rPr>
              <w:t>подзаказам</w:t>
            </w:r>
            <w:proofErr w:type="spellEnd"/>
            <w:r w:rsidR="00F6743E">
              <w:rPr>
                <w:rFonts w:ascii="Times New Roman" w:hAnsi="Times New Roman" w:cs="Times New Roman"/>
                <w:sz w:val="20"/>
                <w:szCs w:val="20"/>
              </w:rPr>
              <w:t xml:space="preserve"> и приходам</w:t>
            </w:r>
          </w:p>
          <w:p w:rsidR="00F6743E" w:rsidRPr="00F6743E" w:rsidRDefault="00F6743E" w:rsidP="00F6743E">
            <w:pPr>
              <w:pStyle w:val="ae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Ultima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Справочник: Номенклатура</w:t>
            </w:r>
          </w:p>
        </w:tc>
      </w:tr>
      <w:tr w:rsidR="00F6743E" w:rsidRPr="00BE5F2E" w:rsidTr="00F6743E">
        <w:trPr>
          <w:cantSplit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43E" w:rsidRPr="007442BF" w:rsidRDefault="00F6743E" w:rsidP="00AA272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442BF">
              <w:rPr>
                <w:rFonts w:ascii="Times New Roman" w:hAnsi="Times New Roman" w:cs="Times New Roman"/>
                <w:b/>
                <w:sz w:val="20"/>
                <w:szCs w:val="20"/>
              </w:rPr>
              <w:t>Действия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743E" w:rsidRDefault="00F6743E" w:rsidP="00F6743E">
            <w:pPr>
              <w:pStyle w:val="ae"/>
              <w:tabs>
                <w:tab w:val="num" w:pos="36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Параметры отчета для построения:</w:t>
            </w:r>
          </w:p>
          <w:p w:rsidR="00F6743E" w:rsidRDefault="00F6743E" w:rsidP="00F6743E">
            <w:pPr>
              <w:pStyle w:val="a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Детализация – Товар, документ</w:t>
            </w:r>
          </w:p>
          <w:p w:rsidR="00F6743E" w:rsidRDefault="00F6743E" w:rsidP="00F6743E">
            <w:pPr>
              <w:pStyle w:val="a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Период – 1-3 дня</w:t>
            </w:r>
          </w:p>
          <w:p w:rsidR="00F6743E" w:rsidRDefault="00F6743E" w:rsidP="00F6743E">
            <w:pPr>
              <w:pStyle w:val="a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Только с </w:t>
            </w:r>
            <w:r w:rsidR="00086E17"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нулевыми оборотами</w:t>
            </w:r>
          </w:p>
          <w:p w:rsidR="00F6743E" w:rsidRDefault="00F6743E" w:rsidP="00F6743E">
            <w:pPr>
              <w:pStyle w:val="a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Фильтр – простой</w:t>
            </w:r>
          </w:p>
          <w:p w:rsidR="00F6743E" w:rsidRDefault="00F6743E" w:rsidP="00F6743E">
            <w:pPr>
              <w:pStyle w:val="a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 отчета – Активный</w:t>
            </w:r>
          </w:p>
          <w:p w:rsidR="00F6743E" w:rsidRDefault="00F6743E" w:rsidP="00F6743E">
            <w:pPr>
              <w:pStyle w:val="a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Количество, кратко</w:t>
            </w:r>
          </w:p>
          <w:p w:rsidR="00F6743E" w:rsidRPr="00F6743E" w:rsidRDefault="00F6743E" w:rsidP="00F6743E">
            <w:pPr>
              <w:pStyle w:val="ae"/>
              <w:tabs>
                <w:tab w:val="num" w:pos="360"/>
              </w:tabs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F6743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Менеджер</w:t>
            </w:r>
            <w:proofErr w:type="spellEnd"/>
            <w:r w:rsidRPr="00F6743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6743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по</w:t>
            </w:r>
            <w:proofErr w:type="spellEnd"/>
            <w:r w:rsidRPr="00F6743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6743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закупкам</w:t>
            </w:r>
            <w:proofErr w:type="spellEnd"/>
            <w:r w:rsidRPr="00F6743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:</w:t>
            </w:r>
          </w:p>
          <w:p w:rsidR="00F6743E" w:rsidRPr="00F6743E" w:rsidRDefault="00F6743E" w:rsidP="00F6743E">
            <w:pPr>
              <w:pStyle w:val="a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Необходимое для заказа количество отображается минусами, так же какой товар и под какой документ привезти (подтип документа Закупка у поставщика)</w:t>
            </w:r>
          </w:p>
          <w:p w:rsidR="00F6743E" w:rsidRDefault="00F6743E" w:rsidP="00F6743E">
            <w:pPr>
              <w:pStyle w:val="ae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Резерв – подтип Закупка у поставщика с комментариями (созвонились, клиент ждет, подтверждение, и т.д.)</w:t>
            </w:r>
          </w:p>
          <w:p w:rsidR="00F6743E" w:rsidRDefault="00F6743E" w:rsidP="00F6743E">
            <w:pPr>
              <w:pStyle w:val="ae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 помощью Справочника: Номенклатура ищет наиболее выгодное предложение по ценам и срокам от поставщиков</w:t>
            </w:r>
          </w:p>
          <w:p w:rsidR="00F6743E" w:rsidRDefault="00F6743E" w:rsidP="00F6743E">
            <w:pPr>
              <w:pStyle w:val="ae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Справочник: Номенклатура, по коду товара – кнопка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F674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F674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цены поставщиков</w:t>
            </w:r>
          </w:p>
          <w:p w:rsidR="00F6743E" w:rsidRDefault="00F6743E" w:rsidP="00F6743E">
            <w:pPr>
              <w:pStyle w:val="ae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Осуществляет заказ товара на площадке Поставщика</w:t>
            </w:r>
          </w:p>
          <w:p w:rsidR="00F6743E" w:rsidRDefault="00F6743E" w:rsidP="00F6743E">
            <w:pPr>
              <w:pStyle w:val="ae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Когда поставщик выбран</w:t>
            </w:r>
            <w:r w:rsidR="00EC34E2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r w:rsidR="00086E17">
              <w:rPr>
                <w:rFonts w:ascii="Times New Roman" w:hAnsi="Times New Roman" w:cs="Times New Roman"/>
                <w:sz w:val="20"/>
                <w:szCs w:val="20"/>
              </w:rPr>
              <w:t xml:space="preserve">товар </w:t>
            </w:r>
            <w:r w:rsidR="00EC34E2">
              <w:rPr>
                <w:rFonts w:ascii="Times New Roman" w:hAnsi="Times New Roman" w:cs="Times New Roman"/>
                <w:sz w:val="20"/>
                <w:szCs w:val="20"/>
              </w:rPr>
              <w:t>заказан, создает документ Ожидаемый приход</w:t>
            </w:r>
          </w:p>
          <w:p w:rsidR="00EC34E2" w:rsidRDefault="00EC34E2" w:rsidP="00F6743E">
            <w:pPr>
              <w:pStyle w:val="ae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Когда поставщик приехал – вход товара, проверяют печатные документы, все хорошо документ Ожидаемый приход переводит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Поставщик приехал</w:t>
            </w:r>
          </w:p>
          <w:p w:rsidR="00EC34E2" w:rsidRDefault="00EC34E2" w:rsidP="00F6743E">
            <w:pPr>
              <w:pStyle w:val="ae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Документе </w:t>
            </w:r>
            <w:r w:rsidR="000B0542">
              <w:rPr>
                <w:rFonts w:ascii="Times New Roman" w:hAnsi="Times New Roman" w:cs="Times New Roman"/>
                <w:sz w:val="20"/>
                <w:szCs w:val="20"/>
              </w:rPr>
              <w:t xml:space="preserve">прихода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Ultima</w:t>
            </w:r>
            <w:r w:rsidRPr="00EC34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проставляет ГТД</w:t>
            </w:r>
            <w:r w:rsidR="00136411">
              <w:rPr>
                <w:rFonts w:ascii="Times New Roman" w:hAnsi="Times New Roman" w:cs="Times New Roman"/>
                <w:sz w:val="20"/>
                <w:szCs w:val="20"/>
              </w:rPr>
              <w:t xml:space="preserve"> (пока ГТД не </w:t>
            </w:r>
            <w:proofErr w:type="gramStart"/>
            <w:r w:rsidR="00136411">
              <w:rPr>
                <w:rFonts w:ascii="Times New Roman" w:hAnsi="Times New Roman" w:cs="Times New Roman"/>
                <w:sz w:val="20"/>
                <w:szCs w:val="20"/>
              </w:rPr>
              <w:t>проставлены</w:t>
            </w:r>
            <w:proofErr w:type="gramEnd"/>
            <w:r w:rsidR="00136411">
              <w:rPr>
                <w:rFonts w:ascii="Times New Roman" w:hAnsi="Times New Roman" w:cs="Times New Roman"/>
                <w:sz w:val="20"/>
                <w:szCs w:val="20"/>
              </w:rPr>
              <w:t xml:space="preserve"> – склад не может работать с товаром)</w:t>
            </w:r>
            <w:r w:rsidR="000B0542">
              <w:rPr>
                <w:rFonts w:ascii="Times New Roman" w:hAnsi="Times New Roman" w:cs="Times New Roman"/>
                <w:sz w:val="20"/>
                <w:szCs w:val="20"/>
              </w:rPr>
              <w:t>, а также поставить галку Сумма сверена с закупкой</w:t>
            </w:r>
          </w:p>
          <w:p w:rsidR="00EC34E2" w:rsidRDefault="00EC34E2" w:rsidP="00F6743E">
            <w:pPr>
              <w:pStyle w:val="ae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Если какие-то проблемы возникли с поставкой (не то количество поставили, ошибки в документах) – документ Ожидаемый приход переводит в подтип Проблемный ожидаемый приход, связывается с поставщиком и решает возникшие вопросы</w:t>
            </w:r>
          </w:p>
          <w:p w:rsidR="00EC34E2" w:rsidRDefault="00656E1A" w:rsidP="00F6743E">
            <w:pPr>
              <w:pStyle w:val="ae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того, как с</w:t>
            </w:r>
            <w:r w:rsidR="00EC34E2">
              <w:rPr>
                <w:rFonts w:ascii="Times New Roman" w:hAnsi="Times New Roman" w:cs="Times New Roman"/>
                <w:sz w:val="20"/>
                <w:szCs w:val="20"/>
              </w:rPr>
              <w:t>клад фактически принимает товар на наш склад</w:t>
            </w:r>
          </w:p>
          <w:p w:rsidR="00EC34E2" w:rsidRDefault="00656E1A" w:rsidP="00F6743E">
            <w:pPr>
              <w:pStyle w:val="ae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Документ </w:t>
            </w:r>
            <w:r w:rsidR="00086E17">
              <w:rPr>
                <w:rFonts w:ascii="Times New Roman" w:hAnsi="Times New Roman" w:cs="Times New Roman"/>
                <w:sz w:val="20"/>
                <w:szCs w:val="20"/>
              </w:rPr>
              <w:t xml:space="preserve">Поставщик </w:t>
            </w:r>
            <w:proofErr w:type="gramStart"/>
            <w:r w:rsidR="00086E17">
              <w:rPr>
                <w:rFonts w:ascii="Times New Roman" w:hAnsi="Times New Roman" w:cs="Times New Roman"/>
                <w:sz w:val="20"/>
                <w:szCs w:val="20"/>
              </w:rPr>
              <w:t>приехал</w:t>
            </w:r>
            <w:proofErr w:type="gramEnd"/>
            <w:r w:rsidR="00086E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2193F">
              <w:rPr>
                <w:rFonts w:ascii="Times New Roman" w:hAnsi="Times New Roman" w:cs="Times New Roman"/>
                <w:sz w:val="20"/>
                <w:szCs w:val="20"/>
              </w:rPr>
              <w:t xml:space="preserve"> меняет подтип на Приход товара</w:t>
            </w:r>
          </w:p>
          <w:p w:rsidR="00656E1A" w:rsidRDefault="00656E1A" w:rsidP="00F6743E">
            <w:pPr>
              <w:pStyle w:val="ae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Кнопка команды в документе – Изменение закупочной цены</w:t>
            </w:r>
          </w:p>
          <w:p w:rsidR="00656E1A" w:rsidRDefault="00705517" w:rsidP="00F6743E">
            <w:pPr>
              <w:pStyle w:val="ae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Когда товар принят на склад – подготавливает заявку на оплату счета Поставщика в бухгалтерию  - для этого из документа прихода – кнопка Команды – Создать заявку на оплату в приходе</w:t>
            </w:r>
          </w:p>
          <w:p w:rsidR="00705517" w:rsidRDefault="00705517" w:rsidP="00F6743E">
            <w:pPr>
              <w:pStyle w:val="ae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Создается дочерний документ в журнале Заявки на расход денежных средств</w:t>
            </w:r>
          </w:p>
          <w:p w:rsidR="00086E17" w:rsidRPr="00F6743E" w:rsidRDefault="00086E17" w:rsidP="00F6743E">
            <w:pPr>
              <w:pStyle w:val="ae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Документы ТОРГ 12 и счет – передает в бухгалтерию</w:t>
            </w:r>
          </w:p>
        </w:tc>
      </w:tr>
    </w:tbl>
    <w:p w:rsidR="00E31EE5" w:rsidRDefault="00E31E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31EE5" w:rsidRDefault="00136411" w:rsidP="00E31EE5">
      <w:pPr>
        <w:pStyle w:val="1"/>
      </w:pPr>
      <w:bookmarkStart w:id="43" w:name="_Toc361931571"/>
      <w:r>
        <w:lastRenderedPageBreak/>
        <w:t xml:space="preserve">Загрузка прайса </w:t>
      </w:r>
      <w:r w:rsidR="00E31EE5">
        <w:t>удаленных складов</w:t>
      </w:r>
      <w:bookmarkEnd w:id="43"/>
    </w:p>
    <w:tbl>
      <w:tblPr>
        <w:tblW w:w="91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1"/>
        <w:gridCol w:w="7229"/>
      </w:tblGrid>
      <w:tr w:rsidR="00136411" w:rsidRPr="007442BF" w:rsidTr="00255DA5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411" w:rsidRPr="007442BF" w:rsidRDefault="00136411" w:rsidP="00255DA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442BF">
              <w:rPr>
                <w:rFonts w:ascii="Times New Roman" w:hAnsi="Times New Roman" w:cs="Times New Roman"/>
                <w:b/>
                <w:sz w:val="20"/>
                <w:szCs w:val="20"/>
              </w:rPr>
              <w:t>Ответственный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411" w:rsidRPr="00982390" w:rsidRDefault="00136411" w:rsidP="00255D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del w:id="44" w:author="selena" w:date="2013-07-11T11:08:00Z">
              <w:r w:rsidDel="00982390">
                <w:rPr>
                  <w:rFonts w:ascii="Times New Roman" w:hAnsi="Times New Roman" w:cs="Times New Roman"/>
                  <w:sz w:val="20"/>
                  <w:szCs w:val="20"/>
                </w:rPr>
                <w:delText xml:space="preserve">Сотрудник склада </w:delText>
              </w:r>
              <w:r w:rsidDel="00982390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LAF</w:delText>
              </w:r>
            </w:del>
            <w:r>
              <w:rPr>
                <w:rFonts w:ascii="Times New Roman" w:hAnsi="Times New Roman" w:cs="Times New Roman"/>
                <w:sz w:val="20"/>
                <w:szCs w:val="20"/>
              </w:rPr>
              <w:t>Менеджер по закупкам</w:t>
            </w:r>
          </w:p>
        </w:tc>
      </w:tr>
      <w:tr w:rsidR="00136411" w:rsidRPr="007442BF" w:rsidTr="00255DA5">
        <w:trPr>
          <w:cantSplit/>
        </w:trPr>
        <w:tc>
          <w:tcPr>
            <w:tcW w:w="19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411" w:rsidRPr="007442BF" w:rsidRDefault="00136411" w:rsidP="00255DA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442BF">
              <w:rPr>
                <w:rFonts w:ascii="Times New Roman" w:hAnsi="Times New Roman" w:cs="Times New Roman"/>
                <w:b/>
                <w:sz w:val="20"/>
                <w:szCs w:val="20"/>
              </w:rPr>
              <w:t>Участники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411" w:rsidDel="00387D4E" w:rsidRDefault="00136411" w:rsidP="00255DA5">
            <w:pPr>
              <w:pStyle w:val="ae"/>
              <w:numPr>
                <w:ilvl w:val="0"/>
                <w:numId w:val="2"/>
              </w:numPr>
              <w:spacing w:after="0" w:line="240" w:lineRule="auto"/>
              <w:rPr>
                <w:del w:id="45" w:author="Alexandra Tsyplyakova" w:date="2013-07-11T15:35:00Z"/>
                <w:rFonts w:ascii="Times New Roman" w:hAnsi="Times New Roman" w:cs="Times New Roman"/>
                <w:sz w:val="20"/>
                <w:szCs w:val="20"/>
              </w:rPr>
            </w:pPr>
            <w:del w:id="46" w:author="Alexandra Tsyplyakova" w:date="2013-07-11T12:02:00Z">
              <w:r w:rsidDel="00280045">
                <w:rPr>
                  <w:rFonts w:ascii="Times New Roman" w:hAnsi="Times New Roman" w:cs="Times New Roman"/>
                  <w:sz w:val="20"/>
                  <w:szCs w:val="20"/>
                </w:rPr>
                <w:delText xml:space="preserve">Сотрудник </w:delText>
              </w:r>
            </w:del>
            <w:del w:id="47" w:author="Alexandra Tsyplyakova" w:date="2013-07-11T15:35:00Z">
              <w:r w:rsidDel="00387D4E">
                <w:rPr>
                  <w:rFonts w:ascii="Times New Roman" w:hAnsi="Times New Roman" w:cs="Times New Roman"/>
                  <w:sz w:val="20"/>
                  <w:szCs w:val="20"/>
                </w:rPr>
                <w:delText xml:space="preserve">склада </w:delText>
              </w:r>
            </w:del>
            <w:del w:id="48" w:author="Alexandra Tsyplyakova" w:date="2013-07-11T12:02:00Z">
              <w:r w:rsidDel="00280045">
                <w:rPr>
                  <w:rFonts w:ascii="Times New Roman" w:hAnsi="Times New Roman" w:cs="Times New Roman"/>
                  <w:sz w:val="20"/>
                  <w:szCs w:val="20"/>
                </w:rPr>
                <w:delText>РИК</w:delText>
              </w:r>
            </w:del>
            <w:ins w:id="49" w:author="selena" w:date="2013-07-11T11:08:00Z">
              <w:del w:id="50" w:author="Alexandra Tsyplyakova" w:date="2013-07-11T12:02:00Z">
                <w:r w:rsidRPr="00982390" w:rsidDel="00280045">
                  <w:rPr>
                    <w:rFonts w:ascii="Times New Roman" w:hAnsi="Times New Roman" w:cs="Times New Roman"/>
                    <w:sz w:val="20"/>
                    <w:szCs w:val="20"/>
                    <w:rPrChange w:id="51" w:author="selena" w:date="2013-07-11T11:08:00Z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rPrChange>
                  </w:rPr>
                  <w:delText xml:space="preserve"> (</w:delText>
                </w:r>
                <w:r w:rsidDel="00280045">
                  <w:rPr>
                    <w:rFonts w:ascii="Times New Roman" w:hAnsi="Times New Roman" w:cs="Times New Roman"/>
                    <w:sz w:val="20"/>
                    <w:szCs w:val="20"/>
                  </w:rPr>
                  <w:delText>а зачем здесь РИК?)</w:delText>
                </w:r>
              </w:del>
            </w:ins>
          </w:p>
          <w:p w:rsidR="00136411" w:rsidRPr="007442BF" w:rsidRDefault="00136411" w:rsidP="00255DA5">
            <w:pPr>
              <w:pStyle w:val="ae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411" w:rsidRPr="007442BF" w:rsidTr="00255DA5">
        <w:trPr>
          <w:cantSplit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411" w:rsidRPr="007442BF" w:rsidRDefault="00136411" w:rsidP="00255DA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442BF">
              <w:rPr>
                <w:rFonts w:ascii="Times New Roman" w:hAnsi="Times New Roman" w:cs="Times New Roman"/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411" w:rsidRDefault="00BA4A5C" w:rsidP="00255DA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Прайсы Поставщиков в формате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xls</w:t>
            </w:r>
            <w:proofErr w:type="spellEnd"/>
          </w:p>
          <w:p w:rsidR="00136411" w:rsidRPr="00E95892" w:rsidRDefault="00136411" w:rsidP="00BA4A5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411" w:rsidRPr="007442BF" w:rsidTr="00255DA5">
        <w:trPr>
          <w:cantSplit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411" w:rsidRPr="007442BF" w:rsidRDefault="00136411" w:rsidP="00255DA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442BF">
              <w:rPr>
                <w:rFonts w:ascii="Times New Roman" w:hAnsi="Times New Roman" w:cs="Times New Roman"/>
                <w:b/>
                <w:sz w:val="20"/>
                <w:szCs w:val="20"/>
              </w:rPr>
              <w:t>Выходные данные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411" w:rsidRPr="005E18F1" w:rsidRDefault="00BA4A5C" w:rsidP="00255DA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Ultima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Справочник: Прайс листы контрагентов</w:t>
            </w:r>
          </w:p>
        </w:tc>
      </w:tr>
      <w:tr w:rsidR="00136411" w:rsidRPr="007442BF" w:rsidTr="00255DA5">
        <w:trPr>
          <w:cantSplit/>
          <w:trHeight w:val="455"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411" w:rsidRPr="007442BF" w:rsidRDefault="00136411" w:rsidP="00255DA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442BF">
              <w:rPr>
                <w:rFonts w:ascii="Times New Roman" w:hAnsi="Times New Roman" w:cs="Times New Roman"/>
                <w:b/>
                <w:sz w:val="20"/>
                <w:szCs w:val="20"/>
              </w:rPr>
              <w:t>Формы, инструменты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411" w:rsidRDefault="00136411" w:rsidP="00BA4A5C">
            <w:pPr>
              <w:pStyle w:val="ae"/>
              <w:numPr>
                <w:ilvl w:val="0"/>
                <w:numId w:val="8"/>
              </w:numPr>
              <w:spacing w:after="0" w:line="240" w:lineRule="auto"/>
              <w:ind w:left="317" w:hanging="28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Ultima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Справочник: </w:t>
            </w:r>
            <w:r w:rsidR="00341830">
              <w:rPr>
                <w:rFonts w:ascii="Times New Roman" w:hAnsi="Times New Roman" w:cs="Times New Roman"/>
                <w:sz w:val="20"/>
                <w:szCs w:val="20"/>
              </w:rPr>
              <w:t>Прайсы контрагентов</w:t>
            </w:r>
          </w:p>
          <w:p w:rsidR="00341830" w:rsidRPr="00F6743E" w:rsidRDefault="00341830" w:rsidP="00341830">
            <w:pPr>
              <w:pStyle w:val="ae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Ultima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Справочник: Контрагенты</w:t>
            </w:r>
          </w:p>
        </w:tc>
      </w:tr>
      <w:tr w:rsidR="00136411" w:rsidRPr="00BE5F2E" w:rsidTr="00255DA5">
        <w:trPr>
          <w:cantSplit/>
        </w:trPr>
        <w:tc>
          <w:tcPr>
            <w:tcW w:w="19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411" w:rsidRPr="007442BF" w:rsidRDefault="00136411" w:rsidP="00255DA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442BF">
              <w:rPr>
                <w:rFonts w:ascii="Times New Roman" w:hAnsi="Times New Roman" w:cs="Times New Roman"/>
                <w:b/>
                <w:sz w:val="20"/>
                <w:szCs w:val="20"/>
              </w:rPr>
              <w:t>Действия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411" w:rsidRPr="00F6743E" w:rsidRDefault="00136411" w:rsidP="00255DA5">
            <w:pPr>
              <w:pStyle w:val="ae"/>
              <w:tabs>
                <w:tab w:val="num" w:pos="360"/>
              </w:tabs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F6743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Менеджер</w:t>
            </w:r>
            <w:proofErr w:type="spellEnd"/>
            <w:r w:rsidRPr="00F6743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6743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по</w:t>
            </w:r>
            <w:proofErr w:type="spellEnd"/>
            <w:r w:rsidRPr="00F6743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6743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закупкам</w:t>
            </w:r>
            <w:proofErr w:type="spellEnd"/>
            <w:r w:rsidRPr="00F6743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:</w:t>
            </w:r>
          </w:p>
          <w:p w:rsidR="00136411" w:rsidRDefault="00341830" w:rsidP="00255DA5">
            <w:pPr>
              <w:pStyle w:val="ae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Подготавливает прайс Поставщиков для загрузки</w:t>
            </w:r>
          </w:p>
          <w:p w:rsidR="00341830" w:rsidRDefault="00824692" w:rsidP="00255DA5">
            <w:pPr>
              <w:pStyle w:val="ae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Если</w:t>
            </w:r>
            <w:r w:rsidR="00341830">
              <w:rPr>
                <w:rFonts w:ascii="Times New Roman" w:hAnsi="Times New Roman" w:cs="Times New Roman"/>
                <w:sz w:val="20"/>
                <w:szCs w:val="20"/>
              </w:rPr>
              <w:t xml:space="preserve"> контрагента (Поставщика) нет в справочнике, то создает его профиль. Далее выбирает Поставщиков, </w:t>
            </w:r>
            <w:proofErr w:type="gramStart"/>
            <w:r w:rsidR="00341830">
              <w:rPr>
                <w:rFonts w:ascii="Times New Roman" w:hAnsi="Times New Roman" w:cs="Times New Roman"/>
                <w:sz w:val="20"/>
                <w:szCs w:val="20"/>
              </w:rPr>
              <w:t>чьи</w:t>
            </w:r>
            <w:proofErr w:type="gramEnd"/>
            <w:r w:rsidR="00341830">
              <w:rPr>
                <w:rFonts w:ascii="Times New Roman" w:hAnsi="Times New Roman" w:cs="Times New Roman"/>
                <w:sz w:val="20"/>
                <w:szCs w:val="20"/>
              </w:rPr>
              <w:t xml:space="preserve"> прайсы грузим:</w:t>
            </w:r>
          </w:p>
          <w:p w:rsidR="00341830" w:rsidRPr="00824692" w:rsidRDefault="00341830" w:rsidP="00341830">
            <w:pPr>
              <w:pStyle w:val="af"/>
              <w:rPr>
                <w:rFonts w:ascii="Times New Roman" w:hAnsi="Times New Roman" w:cs="Times New Roman"/>
                <w:sz w:val="20"/>
                <w:szCs w:val="18"/>
              </w:rPr>
            </w:pPr>
            <w:r w:rsidRPr="00824692">
              <w:rPr>
                <w:rFonts w:ascii="Times New Roman" w:hAnsi="Times New Roman" w:cs="Times New Roman"/>
                <w:sz w:val="20"/>
                <w:szCs w:val="18"/>
              </w:rPr>
              <w:t>Контрагент - Поставщик</w:t>
            </w:r>
          </w:p>
          <w:p w:rsidR="00341830" w:rsidRPr="00824692" w:rsidRDefault="00341830" w:rsidP="00341830">
            <w:pPr>
              <w:pStyle w:val="af"/>
              <w:rPr>
                <w:rFonts w:ascii="Times New Roman" w:hAnsi="Times New Roman" w:cs="Times New Roman"/>
                <w:sz w:val="20"/>
                <w:szCs w:val="18"/>
              </w:rPr>
            </w:pPr>
            <w:r w:rsidRPr="00824692">
              <w:rPr>
                <w:rFonts w:ascii="Times New Roman" w:hAnsi="Times New Roman" w:cs="Times New Roman"/>
                <w:sz w:val="20"/>
                <w:szCs w:val="18"/>
              </w:rPr>
              <w:t>Город – СПБ, Обработчик для импорта - 4306, Разбор прайс-листов общего вида,</w:t>
            </w:r>
          </w:p>
          <w:p w:rsidR="00341830" w:rsidRPr="00824692" w:rsidRDefault="00341830" w:rsidP="00341830">
            <w:pPr>
              <w:pStyle w:val="af"/>
              <w:rPr>
                <w:rFonts w:ascii="Times New Roman" w:hAnsi="Times New Roman" w:cs="Times New Roman"/>
                <w:sz w:val="20"/>
                <w:szCs w:val="18"/>
              </w:rPr>
            </w:pPr>
            <w:proofErr w:type="spellStart"/>
            <w:r w:rsidRPr="00824692">
              <w:rPr>
                <w:rFonts w:ascii="Times New Roman" w:hAnsi="Times New Roman" w:cs="Times New Roman"/>
                <w:sz w:val="20"/>
                <w:szCs w:val="18"/>
              </w:rPr>
              <w:t>PriceListParseHandler</w:t>
            </w:r>
            <w:proofErr w:type="spellEnd"/>
            <w:r w:rsidRPr="00824692">
              <w:rPr>
                <w:rFonts w:ascii="Times New Roman" w:hAnsi="Times New Roman" w:cs="Times New Roman"/>
                <w:sz w:val="20"/>
                <w:szCs w:val="18"/>
              </w:rPr>
              <w:t xml:space="preserve"> (выбрать из справочника)</w:t>
            </w:r>
          </w:p>
          <w:p w:rsidR="00341830" w:rsidRPr="00824692" w:rsidRDefault="00341830" w:rsidP="00341830">
            <w:pPr>
              <w:pStyle w:val="af"/>
              <w:rPr>
                <w:rFonts w:ascii="Times New Roman" w:hAnsi="Times New Roman" w:cs="Times New Roman"/>
                <w:sz w:val="20"/>
                <w:szCs w:val="18"/>
              </w:rPr>
            </w:pPr>
            <w:r w:rsidRPr="00824692">
              <w:rPr>
                <w:rFonts w:ascii="Times New Roman" w:hAnsi="Times New Roman" w:cs="Times New Roman"/>
                <w:sz w:val="20"/>
                <w:szCs w:val="18"/>
              </w:rPr>
              <w:t>Галки - Рублевая цена, Искать товар по коду каталога</w:t>
            </w:r>
          </w:p>
          <w:p w:rsidR="00341830" w:rsidRPr="00824692" w:rsidRDefault="00341830" w:rsidP="00341830">
            <w:pPr>
              <w:pStyle w:val="af"/>
              <w:rPr>
                <w:rFonts w:ascii="Times New Roman" w:hAnsi="Times New Roman" w:cs="Times New Roman"/>
                <w:sz w:val="20"/>
                <w:szCs w:val="18"/>
              </w:rPr>
            </w:pPr>
            <w:r w:rsidRPr="00824692">
              <w:rPr>
                <w:rFonts w:ascii="Times New Roman" w:hAnsi="Times New Roman" w:cs="Times New Roman"/>
                <w:sz w:val="20"/>
                <w:szCs w:val="18"/>
              </w:rPr>
              <w:t>СПА – 16:СПБ</w:t>
            </w:r>
          </w:p>
          <w:p w:rsidR="00341830" w:rsidRPr="00824692" w:rsidRDefault="00341830" w:rsidP="00341830">
            <w:pPr>
              <w:pStyle w:val="af"/>
              <w:rPr>
                <w:rFonts w:ascii="Times New Roman" w:hAnsi="Times New Roman" w:cs="Times New Roman"/>
                <w:sz w:val="20"/>
                <w:szCs w:val="18"/>
              </w:rPr>
            </w:pPr>
            <w:r w:rsidRPr="00824692">
              <w:rPr>
                <w:rFonts w:ascii="Times New Roman" w:hAnsi="Times New Roman" w:cs="Times New Roman"/>
                <w:sz w:val="20"/>
                <w:szCs w:val="18"/>
              </w:rPr>
              <w:t xml:space="preserve">Настройка колонок - Код товара, Наличие, Наименование бренда, </w:t>
            </w:r>
            <w:r w:rsidR="003A4514">
              <w:rPr>
                <w:rFonts w:ascii="Times New Roman" w:hAnsi="Times New Roman" w:cs="Times New Roman"/>
                <w:sz w:val="20"/>
                <w:szCs w:val="18"/>
              </w:rPr>
              <w:t>количество колонок</w:t>
            </w:r>
          </w:p>
          <w:p w:rsidR="00341830" w:rsidRPr="00824692" w:rsidRDefault="00341830" w:rsidP="00341830">
            <w:pPr>
              <w:pStyle w:val="af"/>
              <w:rPr>
                <w:rFonts w:ascii="Times New Roman" w:hAnsi="Times New Roman" w:cs="Times New Roman"/>
                <w:sz w:val="20"/>
                <w:szCs w:val="18"/>
              </w:rPr>
            </w:pPr>
            <w:r w:rsidRPr="00824692">
              <w:rPr>
                <w:rFonts w:ascii="Times New Roman" w:hAnsi="Times New Roman" w:cs="Times New Roman"/>
                <w:sz w:val="20"/>
                <w:szCs w:val="18"/>
              </w:rPr>
              <w:t>Опт, Обновление закупочных цен. Проставляется порядковый номер колонки, отсчет колонки начинается с 0, т.е. колонка</w:t>
            </w:r>
            <w:proofErr w:type="gramStart"/>
            <w:r w:rsidRPr="00824692">
              <w:rPr>
                <w:rFonts w:ascii="Times New Roman" w:hAnsi="Times New Roman" w:cs="Times New Roman"/>
                <w:sz w:val="20"/>
                <w:szCs w:val="18"/>
              </w:rPr>
              <w:t xml:space="preserve"> А</w:t>
            </w:r>
            <w:proofErr w:type="gramEnd"/>
            <w:r w:rsidRPr="00824692">
              <w:rPr>
                <w:rFonts w:ascii="Times New Roman" w:hAnsi="Times New Roman" w:cs="Times New Roman"/>
                <w:sz w:val="20"/>
                <w:szCs w:val="18"/>
              </w:rPr>
              <w:t>=0, В=1 и т.д.</w:t>
            </w:r>
          </w:p>
          <w:p w:rsidR="00341830" w:rsidRPr="00824692" w:rsidRDefault="00341830" w:rsidP="00341830">
            <w:pPr>
              <w:pStyle w:val="af"/>
              <w:rPr>
                <w:rFonts w:ascii="Times New Roman" w:hAnsi="Times New Roman" w:cs="Times New Roman"/>
                <w:sz w:val="20"/>
                <w:szCs w:val="18"/>
              </w:rPr>
            </w:pPr>
            <w:r w:rsidRPr="00824692">
              <w:rPr>
                <w:rFonts w:ascii="Times New Roman" w:hAnsi="Times New Roman" w:cs="Times New Roman"/>
                <w:sz w:val="20"/>
                <w:szCs w:val="18"/>
              </w:rPr>
              <w:t>Путь по умолчанию – полный путь, где лежит файл.</w:t>
            </w:r>
          </w:p>
          <w:p w:rsidR="00824692" w:rsidRPr="00824692" w:rsidRDefault="00824692" w:rsidP="00341830">
            <w:pPr>
              <w:pStyle w:val="af"/>
              <w:rPr>
                <w:rFonts w:ascii="Times New Roman" w:hAnsi="Times New Roman" w:cs="Times New Roman"/>
                <w:sz w:val="20"/>
                <w:szCs w:val="18"/>
              </w:rPr>
            </w:pPr>
          </w:p>
          <w:p w:rsidR="00341830" w:rsidRPr="00824692" w:rsidRDefault="00824692" w:rsidP="00824692">
            <w:pPr>
              <w:pStyle w:val="af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18"/>
              </w:rPr>
            </w:pPr>
            <w:r w:rsidRPr="00824692">
              <w:rPr>
                <w:rFonts w:ascii="Times New Roman" w:hAnsi="Times New Roman" w:cs="Times New Roman"/>
                <w:sz w:val="20"/>
                <w:szCs w:val="18"/>
              </w:rPr>
              <w:t>Закачивает файлы</w:t>
            </w:r>
          </w:p>
          <w:p w:rsidR="00824692" w:rsidRPr="00824692" w:rsidRDefault="00824692" w:rsidP="00824692">
            <w:pPr>
              <w:pStyle w:val="af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18"/>
              </w:rPr>
            </w:pPr>
            <w:r w:rsidRPr="00824692">
              <w:rPr>
                <w:rFonts w:ascii="Times New Roman" w:hAnsi="Times New Roman" w:cs="Times New Roman"/>
                <w:sz w:val="20"/>
                <w:szCs w:val="18"/>
              </w:rPr>
              <w:t>Пользовательские команды – Расчет базовых цен</w:t>
            </w:r>
          </w:p>
          <w:p w:rsidR="00341830" w:rsidRPr="00341830" w:rsidRDefault="00341830" w:rsidP="0034183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B4824" w:rsidRDefault="008B48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A272B" w:rsidRPr="003542D4" w:rsidRDefault="00CA2310" w:rsidP="008B4824">
      <w:pPr>
        <w:pStyle w:val="1"/>
      </w:pPr>
      <w:bookmarkStart w:id="52" w:name="_Toc361931572"/>
      <w:r>
        <w:lastRenderedPageBreak/>
        <w:t>Загрузка номенклатуры поставщика</w:t>
      </w:r>
      <w:bookmarkEnd w:id="52"/>
    </w:p>
    <w:p w:rsidR="008B4824" w:rsidRPr="003542D4" w:rsidRDefault="003542D4" w:rsidP="003542D4">
      <w:pPr>
        <w:pStyle w:val="4"/>
      </w:pPr>
      <w:r>
        <w:t>Описание процесса</w:t>
      </w:r>
    </w:p>
    <w:tbl>
      <w:tblPr>
        <w:tblW w:w="957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8"/>
        <w:gridCol w:w="7903"/>
      </w:tblGrid>
      <w:tr w:rsidR="008B4824" w:rsidRPr="007442BF" w:rsidTr="00430204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824" w:rsidRPr="00430204" w:rsidRDefault="008B4824" w:rsidP="00255DA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b/>
                <w:sz w:val="20"/>
                <w:szCs w:val="20"/>
              </w:rPr>
              <w:t>Ответственный</w:t>
            </w:r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824" w:rsidRPr="003542D4" w:rsidRDefault="008B4824" w:rsidP="00255D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del w:id="53" w:author="selena" w:date="2013-07-11T11:08:00Z">
              <w:r w:rsidRPr="00430204" w:rsidDel="00982390">
                <w:rPr>
                  <w:rFonts w:ascii="Times New Roman" w:hAnsi="Times New Roman" w:cs="Times New Roman"/>
                  <w:sz w:val="20"/>
                  <w:szCs w:val="20"/>
                </w:rPr>
                <w:delText xml:space="preserve">Сотрудник склада </w:delText>
              </w:r>
              <w:r w:rsidRPr="00430204" w:rsidDel="00982390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delText>LAF</w:delText>
              </w:r>
            </w:del>
            <w:r w:rsidRPr="00430204">
              <w:rPr>
                <w:rFonts w:ascii="Times New Roman" w:hAnsi="Times New Roman" w:cs="Times New Roman"/>
                <w:sz w:val="20"/>
                <w:szCs w:val="20"/>
              </w:rPr>
              <w:t>Менеджер по закупкам</w:t>
            </w:r>
          </w:p>
        </w:tc>
      </w:tr>
      <w:tr w:rsidR="008B4824" w:rsidRPr="007442BF" w:rsidTr="00430204">
        <w:trPr>
          <w:cantSplit/>
        </w:trPr>
        <w:tc>
          <w:tcPr>
            <w:tcW w:w="166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824" w:rsidRPr="00430204" w:rsidRDefault="008B4824" w:rsidP="00255DA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b/>
                <w:sz w:val="20"/>
                <w:szCs w:val="20"/>
              </w:rPr>
              <w:t>Участники</w:t>
            </w:r>
          </w:p>
        </w:tc>
        <w:tc>
          <w:tcPr>
            <w:tcW w:w="790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824" w:rsidRPr="00430204" w:rsidDel="00387D4E" w:rsidRDefault="008B4824" w:rsidP="00255DA5">
            <w:pPr>
              <w:pStyle w:val="ae"/>
              <w:numPr>
                <w:ilvl w:val="0"/>
                <w:numId w:val="2"/>
              </w:numPr>
              <w:spacing w:after="0" w:line="240" w:lineRule="auto"/>
              <w:rPr>
                <w:del w:id="54" w:author="Alexandra Tsyplyakova" w:date="2013-07-11T15:35:00Z"/>
                <w:rFonts w:ascii="Times New Roman" w:hAnsi="Times New Roman" w:cs="Times New Roman"/>
                <w:sz w:val="20"/>
                <w:szCs w:val="20"/>
              </w:rPr>
            </w:pPr>
            <w:del w:id="55" w:author="Alexandra Tsyplyakova" w:date="2013-07-11T12:02:00Z">
              <w:r w:rsidRPr="00430204" w:rsidDel="00280045">
                <w:rPr>
                  <w:rFonts w:ascii="Times New Roman" w:hAnsi="Times New Roman" w:cs="Times New Roman"/>
                  <w:sz w:val="20"/>
                  <w:szCs w:val="20"/>
                </w:rPr>
                <w:delText xml:space="preserve">Сотрудник </w:delText>
              </w:r>
            </w:del>
            <w:del w:id="56" w:author="Alexandra Tsyplyakova" w:date="2013-07-11T15:35:00Z">
              <w:r w:rsidRPr="00430204" w:rsidDel="00387D4E">
                <w:rPr>
                  <w:rFonts w:ascii="Times New Roman" w:hAnsi="Times New Roman" w:cs="Times New Roman"/>
                  <w:sz w:val="20"/>
                  <w:szCs w:val="20"/>
                </w:rPr>
                <w:delText xml:space="preserve">склада </w:delText>
              </w:r>
            </w:del>
            <w:del w:id="57" w:author="Alexandra Tsyplyakova" w:date="2013-07-11T12:02:00Z">
              <w:r w:rsidRPr="00430204" w:rsidDel="00280045">
                <w:rPr>
                  <w:rFonts w:ascii="Times New Roman" w:hAnsi="Times New Roman" w:cs="Times New Roman"/>
                  <w:sz w:val="20"/>
                  <w:szCs w:val="20"/>
                </w:rPr>
                <w:delText>РИК</w:delText>
              </w:r>
            </w:del>
            <w:ins w:id="58" w:author="selena" w:date="2013-07-11T11:08:00Z">
              <w:del w:id="59" w:author="Alexandra Tsyplyakova" w:date="2013-07-11T12:02:00Z">
                <w:r w:rsidRPr="00430204" w:rsidDel="00280045">
                  <w:rPr>
                    <w:rFonts w:ascii="Times New Roman" w:hAnsi="Times New Roman" w:cs="Times New Roman"/>
                    <w:sz w:val="20"/>
                    <w:szCs w:val="20"/>
                    <w:rPrChange w:id="60" w:author="selena" w:date="2013-07-11T11:08:00Z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rPrChange>
                  </w:rPr>
                  <w:delText xml:space="preserve"> (</w:delText>
                </w:r>
                <w:r w:rsidRPr="00430204" w:rsidDel="00280045">
                  <w:rPr>
                    <w:rFonts w:ascii="Times New Roman" w:hAnsi="Times New Roman" w:cs="Times New Roman"/>
                    <w:sz w:val="20"/>
                    <w:szCs w:val="20"/>
                  </w:rPr>
                  <w:delText>а зачем здесь РИК?)</w:delText>
                </w:r>
              </w:del>
            </w:ins>
          </w:p>
          <w:p w:rsidR="008B4824" w:rsidRPr="00430204" w:rsidRDefault="008B4824" w:rsidP="00255DA5">
            <w:pPr>
              <w:pStyle w:val="ae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4824" w:rsidRPr="007442BF" w:rsidTr="00430204">
        <w:trPr>
          <w:cantSplit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824" w:rsidRPr="00430204" w:rsidRDefault="008B4824" w:rsidP="00255DA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7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824" w:rsidRPr="00430204" w:rsidRDefault="00CA2310" w:rsidP="00255DA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sz w:val="20"/>
                <w:szCs w:val="20"/>
              </w:rPr>
              <w:t xml:space="preserve">Ассортимент Поставщика </w:t>
            </w:r>
          </w:p>
        </w:tc>
      </w:tr>
      <w:tr w:rsidR="008B4824" w:rsidRPr="007442BF" w:rsidTr="00430204">
        <w:trPr>
          <w:cantSplit/>
          <w:trHeight w:val="643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824" w:rsidRPr="00430204" w:rsidRDefault="008B4824" w:rsidP="00255DA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b/>
                <w:sz w:val="20"/>
                <w:szCs w:val="20"/>
              </w:rPr>
              <w:t>Выходные данные</w:t>
            </w:r>
          </w:p>
        </w:tc>
        <w:tc>
          <w:tcPr>
            <w:tcW w:w="7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824" w:rsidRPr="00430204" w:rsidRDefault="00CA2310" w:rsidP="00255DA5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sz w:val="20"/>
                <w:szCs w:val="20"/>
              </w:rPr>
              <w:t xml:space="preserve">Ассортимент </w:t>
            </w:r>
            <w:proofErr w:type="spellStart"/>
            <w:r w:rsidRPr="00430204">
              <w:rPr>
                <w:rFonts w:ascii="Times New Roman" w:hAnsi="Times New Roman" w:cs="Times New Roman"/>
                <w:sz w:val="20"/>
                <w:szCs w:val="20"/>
              </w:rPr>
              <w:t>Поставшика</w:t>
            </w:r>
            <w:proofErr w:type="spellEnd"/>
            <w:r w:rsidRPr="00430204">
              <w:rPr>
                <w:rFonts w:ascii="Times New Roman" w:hAnsi="Times New Roman" w:cs="Times New Roman"/>
                <w:sz w:val="20"/>
                <w:szCs w:val="20"/>
              </w:rPr>
              <w:t xml:space="preserve">, отредактированный </w:t>
            </w:r>
            <w:proofErr w:type="gramStart"/>
            <w:r w:rsidRPr="00430204">
              <w:rPr>
                <w:rFonts w:ascii="Times New Roman" w:hAnsi="Times New Roman" w:cs="Times New Roman"/>
                <w:sz w:val="20"/>
                <w:szCs w:val="20"/>
              </w:rPr>
              <w:t>под</w:t>
            </w:r>
            <w:proofErr w:type="gramEnd"/>
            <w:r w:rsidRPr="00430204">
              <w:rPr>
                <w:rFonts w:ascii="Times New Roman" w:hAnsi="Times New Roman" w:cs="Times New Roman"/>
                <w:sz w:val="20"/>
                <w:szCs w:val="20"/>
              </w:rPr>
              <w:t xml:space="preserve"> обработчик </w:t>
            </w:r>
            <w:r w:rsidRPr="004302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Ultima</w:t>
            </w:r>
          </w:p>
        </w:tc>
      </w:tr>
      <w:tr w:rsidR="008B4824" w:rsidRPr="007442BF" w:rsidTr="00430204">
        <w:trPr>
          <w:cantSplit/>
          <w:trHeight w:val="597"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824" w:rsidRPr="00430204" w:rsidRDefault="008B4824" w:rsidP="00255DA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b/>
                <w:sz w:val="20"/>
                <w:szCs w:val="20"/>
              </w:rPr>
              <w:t>Формы, инструменты</w:t>
            </w:r>
          </w:p>
        </w:tc>
        <w:tc>
          <w:tcPr>
            <w:tcW w:w="7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824" w:rsidRDefault="008B4824" w:rsidP="00430204">
            <w:pPr>
              <w:pStyle w:val="ae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Ultima</w:t>
            </w:r>
            <w:r w:rsidRPr="00430204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CA2310" w:rsidRPr="00430204">
              <w:rPr>
                <w:rFonts w:ascii="Times New Roman" w:hAnsi="Times New Roman" w:cs="Times New Roman"/>
                <w:sz w:val="20"/>
                <w:szCs w:val="20"/>
              </w:rPr>
              <w:t xml:space="preserve">Справочники: Бренды, Производители, </w:t>
            </w:r>
          </w:p>
          <w:p w:rsidR="003542D4" w:rsidRPr="00430204" w:rsidRDefault="003542D4" w:rsidP="00430204">
            <w:pPr>
              <w:pStyle w:val="ae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Ultima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Загрузка номенклатуры</w:t>
            </w:r>
          </w:p>
        </w:tc>
      </w:tr>
      <w:tr w:rsidR="008B4824" w:rsidRPr="00BE5F2E" w:rsidTr="00430204">
        <w:trPr>
          <w:cantSplit/>
        </w:trPr>
        <w:tc>
          <w:tcPr>
            <w:tcW w:w="16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4824" w:rsidRPr="007442BF" w:rsidRDefault="008B4824" w:rsidP="00255DA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442BF">
              <w:rPr>
                <w:rFonts w:ascii="Times New Roman" w:hAnsi="Times New Roman" w:cs="Times New Roman"/>
                <w:b/>
                <w:sz w:val="20"/>
                <w:szCs w:val="20"/>
              </w:rPr>
              <w:t>Действия</w:t>
            </w:r>
          </w:p>
        </w:tc>
        <w:tc>
          <w:tcPr>
            <w:tcW w:w="7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2310" w:rsidRPr="00CA2310" w:rsidRDefault="00CA2310" w:rsidP="00255DA5">
            <w:pPr>
              <w:pStyle w:val="ae"/>
              <w:tabs>
                <w:tab w:val="num" w:pos="360"/>
              </w:tabs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Требования к файлу:</w:t>
            </w:r>
          </w:p>
          <w:p w:rsidR="008B4824" w:rsidRPr="00CA2310" w:rsidRDefault="00CA2310" w:rsidP="00255DA5">
            <w:pPr>
              <w:pStyle w:val="ae"/>
              <w:tabs>
                <w:tab w:val="num" w:pos="360"/>
              </w:tabs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Файл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xls</w:t>
            </w:r>
            <w:proofErr w:type="spellEnd"/>
          </w:p>
          <w:p w:rsidR="00CA2310" w:rsidRDefault="00CA2310" w:rsidP="00255DA5">
            <w:pPr>
              <w:pStyle w:val="ae"/>
              <w:tabs>
                <w:tab w:val="num" w:pos="36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464D1">
              <w:rPr>
                <w:noProof/>
                <w:lang w:eastAsia="ru-RU"/>
              </w:rPr>
              <w:drawing>
                <wp:inline distT="0" distB="0" distL="0" distR="0" wp14:anchorId="301A24E2" wp14:editId="7605C21F">
                  <wp:extent cx="4572000" cy="71379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5418" cy="719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2310" w:rsidRPr="00430204" w:rsidRDefault="00CA2310" w:rsidP="00CA2310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sz w:val="20"/>
                <w:szCs w:val="20"/>
              </w:rPr>
              <w:t>Где: имя(1) – название продукта из ассортимента Поставщика,</w:t>
            </w:r>
          </w:p>
          <w:p w:rsidR="00CA2310" w:rsidRPr="00430204" w:rsidRDefault="00CA2310" w:rsidP="00CA2310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sz w:val="20"/>
                <w:szCs w:val="20"/>
              </w:rPr>
              <w:t xml:space="preserve">        категория(2) – папка в номенклатуре куда положить,</w:t>
            </w:r>
          </w:p>
          <w:p w:rsidR="00CA2310" w:rsidRPr="00430204" w:rsidRDefault="00CA2310" w:rsidP="00CA2310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430204">
              <w:rPr>
                <w:rFonts w:ascii="Times New Roman" w:hAnsi="Times New Roman" w:cs="Times New Roman"/>
                <w:sz w:val="20"/>
                <w:szCs w:val="20"/>
              </w:rPr>
              <w:t>бренд(3) – код бренда (Справочник:</w:t>
            </w:r>
            <w:proofErr w:type="gramEnd"/>
            <w:r w:rsidRPr="0043020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430204">
              <w:rPr>
                <w:rFonts w:ascii="Times New Roman" w:hAnsi="Times New Roman" w:cs="Times New Roman"/>
                <w:sz w:val="20"/>
                <w:szCs w:val="20"/>
              </w:rPr>
              <w:t xml:space="preserve">Бренды), </w:t>
            </w:r>
            <w:proofErr w:type="gramEnd"/>
          </w:p>
          <w:p w:rsidR="00CA2310" w:rsidRPr="00430204" w:rsidRDefault="00CA2310" w:rsidP="00CA2310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430204">
              <w:rPr>
                <w:rFonts w:ascii="Times New Roman" w:hAnsi="Times New Roman" w:cs="Times New Roman"/>
                <w:sz w:val="20"/>
                <w:szCs w:val="20"/>
              </w:rPr>
              <w:t>производитель(4) – код производителя (Справочник:</w:t>
            </w:r>
            <w:proofErr w:type="gramEnd"/>
            <w:r w:rsidRPr="0043020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430204">
              <w:rPr>
                <w:rFonts w:ascii="Times New Roman" w:hAnsi="Times New Roman" w:cs="Times New Roman"/>
                <w:sz w:val="20"/>
                <w:szCs w:val="20"/>
              </w:rPr>
              <w:t xml:space="preserve">Производители), </w:t>
            </w:r>
            <w:proofErr w:type="gramEnd"/>
          </w:p>
          <w:p w:rsidR="00CA2310" w:rsidRPr="00430204" w:rsidRDefault="00CA2310" w:rsidP="00CA2310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sz w:val="20"/>
                <w:szCs w:val="20"/>
              </w:rPr>
              <w:t xml:space="preserve">        код каталога(5) – код каталога из ассортимента Поставщика.</w:t>
            </w:r>
          </w:p>
          <w:p w:rsidR="00CA2310" w:rsidRPr="00430204" w:rsidRDefault="00CA2310" w:rsidP="00255DA5">
            <w:pPr>
              <w:pStyle w:val="ae"/>
              <w:tabs>
                <w:tab w:val="num" w:pos="360"/>
              </w:tabs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b/>
                <w:sz w:val="20"/>
                <w:szCs w:val="20"/>
              </w:rPr>
              <w:t>Параметры:</w:t>
            </w:r>
          </w:p>
          <w:p w:rsidR="00CA2310" w:rsidRPr="00430204" w:rsidRDefault="00CA2310" w:rsidP="00CA2310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sz w:val="20"/>
                <w:szCs w:val="20"/>
              </w:rPr>
              <w:t>Файл для загрузки (.</w:t>
            </w:r>
            <w:proofErr w:type="spellStart"/>
            <w:r w:rsidRPr="004302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xls</w:t>
            </w:r>
            <w:proofErr w:type="spellEnd"/>
            <w:r w:rsidRPr="00430204">
              <w:rPr>
                <w:rFonts w:ascii="Times New Roman" w:hAnsi="Times New Roman" w:cs="Times New Roman"/>
                <w:sz w:val="20"/>
                <w:szCs w:val="20"/>
              </w:rPr>
              <w:t>) – путь файла загрузки</w:t>
            </w:r>
          </w:p>
          <w:p w:rsidR="00CA2310" w:rsidRPr="00430204" w:rsidRDefault="00CA2310" w:rsidP="00CA2310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sz w:val="20"/>
                <w:szCs w:val="20"/>
              </w:rPr>
              <w:t>Поставщик – Поставщик ассортимента</w:t>
            </w:r>
          </w:p>
          <w:p w:rsidR="00CA2310" w:rsidRPr="00430204" w:rsidRDefault="00CA2310" w:rsidP="00430204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sz w:val="20"/>
                <w:szCs w:val="20"/>
              </w:rPr>
              <w:t>Шаблон для загрузки – 7:</w:t>
            </w:r>
            <w:r w:rsidRPr="00430204">
              <w:rPr>
                <w:sz w:val="20"/>
                <w:szCs w:val="20"/>
              </w:rPr>
              <w:t xml:space="preserve"> </w:t>
            </w:r>
            <w:r w:rsidRPr="00430204">
              <w:rPr>
                <w:rFonts w:ascii="Times New Roman" w:hAnsi="Times New Roman" w:cs="Times New Roman"/>
                <w:sz w:val="20"/>
                <w:szCs w:val="20"/>
              </w:rPr>
              <w:t>Шаблон LAF(имя(1), категория(2), бренд(3), производитель(4), код каталога(5))</w:t>
            </w:r>
          </w:p>
          <w:p w:rsidR="008B4824" w:rsidRPr="00430204" w:rsidRDefault="008B4824" w:rsidP="00255DA5">
            <w:pPr>
              <w:pStyle w:val="ae"/>
              <w:tabs>
                <w:tab w:val="num" w:pos="360"/>
              </w:tabs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b/>
                <w:sz w:val="20"/>
                <w:szCs w:val="20"/>
              </w:rPr>
              <w:t>Менеджер по закупкам:</w:t>
            </w:r>
          </w:p>
          <w:p w:rsidR="008B4824" w:rsidRPr="00430204" w:rsidRDefault="00CA2310" w:rsidP="00255DA5">
            <w:pPr>
              <w:pStyle w:val="ae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sz w:val="20"/>
                <w:szCs w:val="20"/>
              </w:rPr>
              <w:t>Подготавливает файл с ассортиментом Поставщика в требуемом представлении</w:t>
            </w:r>
          </w:p>
          <w:p w:rsidR="00CA2310" w:rsidRPr="00430204" w:rsidRDefault="00CA2310" w:rsidP="00255DA5">
            <w:pPr>
              <w:pStyle w:val="ae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sz w:val="20"/>
                <w:szCs w:val="20"/>
              </w:rPr>
              <w:t xml:space="preserve">Пользовательские команды – Загрузка номенклатуры из </w:t>
            </w:r>
            <w:r w:rsidRPr="0043020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</w:p>
          <w:p w:rsidR="00CA2310" w:rsidRPr="00430204" w:rsidRDefault="00430204" w:rsidP="00255DA5">
            <w:pPr>
              <w:pStyle w:val="ae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sz w:val="20"/>
                <w:szCs w:val="20"/>
              </w:rPr>
              <w:t>Файл для загрузки обязательно должен быть закрыт!</w:t>
            </w:r>
          </w:p>
          <w:p w:rsidR="00430204" w:rsidRPr="00430204" w:rsidRDefault="00430204" w:rsidP="0043020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b/>
                <w:sz w:val="20"/>
                <w:szCs w:val="20"/>
              </w:rPr>
              <w:t>Что, если:</w:t>
            </w:r>
          </w:p>
          <w:p w:rsidR="00430204" w:rsidRPr="00430204" w:rsidRDefault="00430204" w:rsidP="00430204">
            <w:pPr>
              <w:pStyle w:val="ae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Нет категории в номенклатуре </w:t>
            </w:r>
          </w:p>
          <w:p w:rsidR="00430204" w:rsidRPr="00430204" w:rsidRDefault="00430204" w:rsidP="00430204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sz w:val="20"/>
                <w:szCs w:val="20"/>
              </w:rPr>
              <w:t>Справочник: Категории товаров – Создать</w:t>
            </w:r>
          </w:p>
          <w:p w:rsidR="00430204" w:rsidRPr="00430204" w:rsidRDefault="00430204" w:rsidP="00430204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sz w:val="20"/>
                <w:szCs w:val="20"/>
              </w:rPr>
              <w:t>Общая информация:</w:t>
            </w:r>
          </w:p>
          <w:p w:rsidR="00430204" w:rsidRPr="00430204" w:rsidRDefault="00430204" w:rsidP="00430204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sz w:val="20"/>
                <w:szCs w:val="20"/>
              </w:rPr>
              <w:t>Название группы = Название для бухгалтерии,</w:t>
            </w:r>
          </w:p>
          <w:p w:rsidR="00430204" w:rsidRPr="00430204" w:rsidRDefault="00430204" w:rsidP="00430204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sz w:val="20"/>
                <w:szCs w:val="20"/>
              </w:rPr>
              <w:t>Родительская категория – папка, в которой будет лежать категория,</w:t>
            </w:r>
          </w:p>
          <w:p w:rsidR="00430204" w:rsidRPr="00430204" w:rsidRDefault="00430204" w:rsidP="00430204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sz w:val="20"/>
                <w:szCs w:val="20"/>
              </w:rPr>
              <w:t>Галки: Новинка, Показывать связи, Показывать на сайте</w:t>
            </w:r>
          </w:p>
          <w:p w:rsidR="00430204" w:rsidRPr="00430204" w:rsidRDefault="00430204" w:rsidP="00430204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sz w:val="20"/>
                <w:szCs w:val="20"/>
              </w:rPr>
              <w:t>Период расчета скоростей – 30, Достаточное кол-во значений – 7,</w:t>
            </w:r>
          </w:p>
          <w:p w:rsidR="00430204" w:rsidRPr="00430204" w:rsidRDefault="00430204" w:rsidP="00430204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sz w:val="20"/>
                <w:szCs w:val="20"/>
              </w:rPr>
              <w:t>Менеджер закупки – 40911: Сенченков Эдуард.</w:t>
            </w:r>
          </w:p>
          <w:p w:rsidR="00430204" w:rsidRPr="00430204" w:rsidRDefault="00430204" w:rsidP="00430204">
            <w:pPr>
              <w:pStyle w:val="af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b/>
                <w:sz w:val="20"/>
                <w:szCs w:val="20"/>
              </w:rPr>
              <w:t>Нет бренда</w:t>
            </w:r>
          </w:p>
          <w:p w:rsidR="00430204" w:rsidRPr="00430204" w:rsidRDefault="00430204" w:rsidP="00430204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Справочник: Бренды – Создать. </w:t>
            </w:r>
            <w:r w:rsidRPr="00430204">
              <w:rPr>
                <w:rFonts w:ascii="Times New Roman" w:hAnsi="Times New Roman" w:cs="Times New Roman"/>
                <w:sz w:val="20"/>
                <w:szCs w:val="20"/>
              </w:rPr>
              <w:t>Название – название у Поставщика</w:t>
            </w:r>
          </w:p>
          <w:p w:rsidR="00430204" w:rsidRPr="00430204" w:rsidRDefault="00430204" w:rsidP="00430204">
            <w:pPr>
              <w:pStyle w:val="af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b/>
                <w:sz w:val="20"/>
                <w:szCs w:val="20"/>
              </w:rPr>
              <w:t>Производители - +</w:t>
            </w:r>
          </w:p>
          <w:p w:rsidR="00430204" w:rsidRPr="00430204" w:rsidRDefault="00430204" w:rsidP="00430204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sz w:val="20"/>
                <w:szCs w:val="20"/>
              </w:rPr>
              <w:t>Выбрать Производителя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30204">
              <w:rPr>
                <w:rFonts w:ascii="Times New Roman" w:hAnsi="Times New Roman" w:cs="Times New Roman"/>
                <w:sz w:val="20"/>
                <w:szCs w:val="20"/>
              </w:rPr>
              <w:t xml:space="preserve">или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создать. </w:t>
            </w:r>
            <w:r w:rsidRPr="00430204">
              <w:rPr>
                <w:rFonts w:ascii="Times New Roman" w:hAnsi="Times New Roman" w:cs="Times New Roman"/>
                <w:sz w:val="20"/>
                <w:szCs w:val="20"/>
              </w:rPr>
              <w:t>Название – название у Поставщика</w:t>
            </w:r>
          </w:p>
          <w:p w:rsidR="00430204" w:rsidRPr="00430204" w:rsidRDefault="00430204" w:rsidP="00430204">
            <w:pPr>
              <w:pStyle w:val="af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b/>
                <w:sz w:val="20"/>
                <w:szCs w:val="20"/>
              </w:rPr>
              <w:t>Нет производителя</w:t>
            </w:r>
          </w:p>
          <w:p w:rsidR="00430204" w:rsidRPr="00430204" w:rsidRDefault="00430204" w:rsidP="00430204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sz w:val="20"/>
                <w:szCs w:val="20"/>
              </w:rPr>
              <w:t>Спра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вочник: Производители – Создать. </w:t>
            </w:r>
            <w:r w:rsidRPr="00430204">
              <w:rPr>
                <w:rFonts w:ascii="Times New Roman" w:hAnsi="Times New Roman" w:cs="Times New Roman"/>
                <w:sz w:val="20"/>
                <w:szCs w:val="20"/>
              </w:rPr>
              <w:t>Название – название у Поставщика</w:t>
            </w:r>
          </w:p>
          <w:p w:rsidR="00430204" w:rsidRPr="00430204" w:rsidRDefault="00430204" w:rsidP="00430204">
            <w:pPr>
              <w:pStyle w:val="af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b/>
                <w:sz w:val="20"/>
                <w:szCs w:val="20"/>
              </w:rPr>
              <w:t>Бренды - +</w:t>
            </w:r>
          </w:p>
          <w:p w:rsidR="00430204" w:rsidRPr="00430204" w:rsidRDefault="00430204" w:rsidP="00430204">
            <w:pPr>
              <w:pStyle w:val="af"/>
              <w:rPr>
                <w:rFonts w:ascii="Times New Roman" w:hAnsi="Times New Roman" w:cs="Times New Roman"/>
                <w:sz w:val="20"/>
                <w:szCs w:val="20"/>
              </w:rPr>
            </w:pPr>
            <w:r w:rsidRPr="00430204">
              <w:rPr>
                <w:rFonts w:ascii="Times New Roman" w:hAnsi="Times New Roman" w:cs="Times New Roman"/>
                <w:sz w:val="20"/>
                <w:szCs w:val="20"/>
              </w:rPr>
              <w:t>Выбрать Бренд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30204">
              <w:rPr>
                <w:rFonts w:ascii="Times New Roman" w:hAnsi="Times New Roman" w:cs="Times New Roman"/>
                <w:sz w:val="20"/>
                <w:szCs w:val="20"/>
              </w:rPr>
              <w:t xml:space="preserve">или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430204">
              <w:rPr>
                <w:rFonts w:ascii="Times New Roman" w:hAnsi="Times New Roman" w:cs="Times New Roman"/>
                <w:sz w:val="20"/>
                <w:szCs w:val="20"/>
              </w:rPr>
              <w:t xml:space="preserve">оздать </w:t>
            </w:r>
          </w:p>
          <w:p w:rsidR="00430204" w:rsidRPr="00430204" w:rsidRDefault="00430204" w:rsidP="00430204">
            <w:pPr>
              <w:pStyle w:val="af"/>
              <w:rPr>
                <w:rFonts w:ascii="Times New Roman" w:hAnsi="Times New Roman" w:cs="Times New Roman"/>
                <w:sz w:val="18"/>
                <w:szCs w:val="18"/>
              </w:rPr>
            </w:pPr>
            <w:r w:rsidRPr="00430204">
              <w:rPr>
                <w:rFonts w:ascii="Times New Roman" w:hAnsi="Times New Roman" w:cs="Times New Roman"/>
                <w:sz w:val="20"/>
                <w:szCs w:val="20"/>
              </w:rPr>
              <w:t>Название – название у Поставщика</w:t>
            </w:r>
          </w:p>
        </w:tc>
      </w:tr>
    </w:tbl>
    <w:p w:rsidR="008B4824" w:rsidRPr="008B4824" w:rsidRDefault="008B4824" w:rsidP="008B4824"/>
    <w:sectPr w:rsidR="008B4824" w:rsidRPr="008B4824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56A" w:rsidRDefault="009F456A" w:rsidP="00385E7F">
      <w:pPr>
        <w:spacing w:after="0" w:line="240" w:lineRule="auto"/>
      </w:pPr>
      <w:r>
        <w:separator/>
      </w:r>
    </w:p>
  </w:endnote>
  <w:endnote w:type="continuationSeparator" w:id="0">
    <w:p w:rsidR="009F456A" w:rsidRDefault="009F456A" w:rsidP="00385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72B" w:rsidRDefault="00AA272B">
    <w:pPr>
      <w:pStyle w:val="a8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Регламент организации закупки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Страница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83E03" w:rsidRPr="00D83E03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AA272B" w:rsidRDefault="00AA272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56A" w:rsidRDefault="009F456A" w:rsidP="00385E7F">
      <w:pPr>
        <w:spacing w:after="0" w:line="240" w:lineRule="auto"/>
      </w:pPr>
      <w:r>
        <w:separator/>
      </w:r>
    </w:p>
  </w:footnote>
  <w:footnote w:type="continuationSeparator" w:id="0">
    <w:p w:rsidR="009F456A" w:rsidRDefault="009F456A" w:rsidP="00385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22DD5"/>
    <w:multiLevelType w:val="hybridMultilevel"/>
    <w:tmpl w:val="00529024"/>
    <w:lvl w:ilvl="0" w:tplc="8D0A45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0B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0B54472"/>
    <w:multiLevelType w:val="hybridMultilevel"/>
    <w:tmpl w:val="F808F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BC47D1"/>
    <w:multiLevelType w:val="hybridMultilevel"/>
    <w:tmpl w:val="166C7F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4C3131C"/>
    <w:multiLevelType w:val="hybridMultilevel"/>
    <w:tmpl w:val="AA727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901CE"/>
    <w:multiLevelType w:val="hybridMultilevel"/>
    <w:tmpl w:val="1EC84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FE16A3"/>
    <w:multiLevelType w:val="hybridMultilevel"/>
    <w:tmpl w:val="1A688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1450BC"/>
    <w:multiLevelType w:val="hybridMultilevel"/>
    <w:tmpl w:val="04162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673FBB"/>
    <w:multiLevelType w:val="hybridMultilevel"/>
    <w:tmpl w:val="72E4F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B88"/>
    <w:rsid w:val="00086E17"/>
    <w:rsid w:val="000B0542"/>
    <w:rsid w:val="00111982"/>
    <w:rsid w:val="00136411"/>
    <w:rsid w:val="00165D4F"/>
    <w:rsid w:val="0021041F"/>
    <w:rsid w:val="00252B3D"/>
    <w:rsid w:val="00341830"/>
    <w:rsid w:val="003542D4"/>
    <w:rsid w:val="00385E7F"/>
    <w:rsid w:val="003A4514"/>
    <w:rsid w:val="003D3989"/>
    <w:rsid w:val="003E7355"/>
    <w:rsid w:val="00430204"/>
    <w:rsid w:val="00471832"/>
    <w:rsid w:val="00656E1A"/>
    <w:rsid w:val="00705517"/>
    <w:rsid w:val="00824692"/>
    <w:rsid w:val="00876535"/>
    <w:rsid w:val="008B4824"/>
    <w:rsid w:val="00942DC4"/>
    <w:rsid w:val="009F456A"/>
    <w:rsid w:val="00AA272B"/>
    <w:rsid w:val="00AF5716"/>
    <w:rsid w:val="00BA4A5C"/>
    <w:rsid w:val="00BE1F4C"/>
    <w:rsid w:val="00C44803"/>
    <w:rsid w:val="00CA2310"/>
    <w:rsid w:val="00D2193F"/>
    <w:rsid w:val="00D30B88"/>
    <w:rsid w:val="00D83E03"/>
    <w:rsid w:val="00E31EE5"/>
    <w:rsid w:val="00E812DC"/>
    <w:rsid w:val="00EC34E2"/>
    <w:rsid w:val="00F6743E"/>
    <w:rsid w:val="00F9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E7F"/>
  </w:style>
  <w:style w:type="paragraph" w:styleId="1">
    <w:name w:val="heading 1"/>
    <w:basedOn w:val="a"/>
    <w:next w:val="a"/>
    <w:link w:val="10"/>
    <w:uiPriority w:val="9"/>
    <w:qFormat/>
    <w:rsid w:val="00E31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5D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942D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85E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85E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385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385E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5E7F"/>
  </w:style>
  <w:style w:type="paragraph" w:styleId="a8">
    <w:name w:val="footer"/>
    <w:basedOn w:val="a"/>
    <w:link w:val="a9"/>
    <w:uiPriority w:val="99"/>
    <w:unhideWhenUsed/>
    <w:rsid w:val="00385E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5E7F"/>
  </w:style>
  <w:style w:type="paragraph" w:styleId="aa">
    <w:name w:val="Balloon Text"/>
    <w:basedOn w:val="a"/>
    <w:link w:val="ab"/>
    <w:uiPriority w:val="99"/>
    <w:semiHidden/>
    <w:unhideWhenUsed/>
    <w:rsid w:val="0038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85E7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31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BE1F4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E1F4C"/>
    <w:pPr>
      <w:spacing w:after="100"/>
    </w:pPr>
  </w:style>
  <w:style w:type="character" w:styleId="ad">
    <w:name w:val="Hyperlink"/>
    <w:basedOn w:val="a0"/>
    <w:uiPriority w:val="99"/>
    <w:unhideWhenUsed/>
    <w:rsid w:val="00BE1F4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65D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942D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e">
    <w:name w:val="List Paragraph"/>
    <w:basedOn w:val="a"/>
    <w:uiPriority w:val="34"/>
    <w:qFormat/>
    <w:rsid w:val="00942DC4"/>
    <w:pPr>
      <w:ind w:left="720"/>
      <w:contextualSpacing/>
    </w:pPr>
  </w:style>
  <w:style w:type="paragraph" w:styleId="af">
    <w:name w:val="No Spacing"/>
    <w:uiPriority w:val="1"/>
    <w:qFormat/>
    <w:rsid w:val="00CA231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E7F"/>
  </w:style>
  <w:style w:type="paragraph" w:styleId="1">
    <w:name w:val="heading 1"/>
    <w:basedOn w:val="a"/>
    <w:next w:val="a"/>
    <w:link w:val="10"/>
    <w:uiPriority w:val="9"/>
    <w:qFormat/>
    <w:rsid w:val="00E31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5D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942D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85E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85E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385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385E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5E7F"/>
  </w:style>
  <w:style w:type="paragraph" w:styleId="a8">
    <w:name w:val="footer"/>
    <w:basedOn w:val="a"/>
    <w:link w:val="a9"/>
    <w:uiPriority w:val="99"/>
    <w:unhideWhenUsed/>
    <w:rsid w:val="00385E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5E7F"/>
  </w:style>
  <w:style w:type="paragraph" w:styleId="aa">
    <w:name w:val="Balloon Text"/>
    <w:basedOn w:val="a"/>
    <w:link w:val="ab"/>
    <w:uiPriority w:val="99"/>
    <w:semiHidden/>
    <w:unhideWhenUsed/>
    <w:rsid w:val="0038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85E7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31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BE1F4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E1F4C"/>
    <w:pPr>
      <w:spacing w:after="100"/>
    </w:pPr>
  </w:style>
  <w:style w:type="character" w:styleId="ad">
    <w:name w:val="Hyperlink"/>
    <w:basedOn w:val="a0"/>
    <w:uiPriority w:val="99"/>
    <w:unhideWhenUsed/>
    <w:rsid w:val="00BE1F4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65D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942D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e">
    <w:name w:val="List Paragraph"/>
    <w:basedOn w:val="a"/>
    <w:uiPriority w:val="34"/>
    <w:qFormat/>
    <w:rsid w:val="00942DC4"/>
    <w:pPr>
      <w:ind w:left="720"/>
      <w:contextualSpacing/>
    </w:pPr>
  </w:style>
  <w:style w:type="paragraph" w:styleId="af">
    <w:name w:val="No Spacing"/>
    <w:uiPriority w:val="1"/>
    <w:qFormat/>
    <w:rsid w:val="00CA23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46F35-DC18-4E8A-9A3F-508B18510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7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Tsyplyakova</dc:creator>
  <cp:keywords/>
  <dc:description/>
  <cp:lastModifiedBy>Alexandra Tsyplyakova</cp:lastModifiedBy>
  <cp:revision>18</cp:revision>
  <cp:lastPrinted>2013-07-18T12:44:00Z</cp:lastPrinted>
  <dcterms:created xsi:type="dcterms:W3CDTF">2013-07-12T09:00:00Z</dcterms:created>
  <dcterms:modified xsi:type="dcterms:W3CDTF">2013-07-24T06:48:00Z</dcterms:modified>
</cp:coreProperties>
</file>